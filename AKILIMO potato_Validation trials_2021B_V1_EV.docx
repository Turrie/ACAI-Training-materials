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26DA" w14:textId="384BEED1" w:rsidR="002A6605" w:rsidRPr="00005F2E" w:rsidRDefault="000C2969" w:rsidP="00A57791">
      <w:pPr>
        <w:jc w:val="center"/>
        <w:rPr>
          <w:rFonts w:cstheme="minorHAnsi"/>
          <w:b/>
          <w:bCs/>
          <w:lang w:val="en-GB"/>
        </w:rPr>
      </w:pPr>
      <w:r w:rsidRPr="00005F2E">
        <w:rPr>
          <w:rFonts w:cstheme="minorHAnsi"/>
          <w:b/>
          <w:bCs/>
          <w:noProof/>
        </w:rPr>
        <w:drawing>
          <wp:inline distT="0" distB="0" distL="0" distR="0" wp14:anchorId="559EB18F" wp14:editId="586F1380">
            <wp:extent cx="4201064" cy="2488986"/>
            <wp:effectExtent l="0" t="0" r="0" b="6985"/>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KILIMO logo.png"/>
                    <pic:cNvPicPr/>
                  </pic:nvPicPr>
                  <pic:blipFill>
                    <a:blip r:embed="rId11">
                      <a:extLst>
                        <a:ext uri="{28A0092B-C50C-407E-A947-70E740481C1C}">
                          <a14:useLocalDpi xmlns:a14="http://schemas.microsoft.com/office/drawing/2010/main" val="0"/>
                        </a:ext>
                      </a:extLst>
                    </a:blip>
                    <a:stretch>
                      <a:fillRect/>
                    </a:stretch>
                  </pic:blipFill>
                  <pic:spPr>
                    <a:xfrm>
                      <a:off x="0" y="0"/>
                      <a:ext cx="4236640" cy="2510064"/>
                    </a:xfrm>
                    <a:prstGeom prst="rect">
                      <a:avLst/>
                    </a:prstGeom>
                  </pic:spPr>
                </pic:pic>
              </a:graphicData>
            </a:graphic>
          </wp:inline>
        </w:drawing>
      </w:r>
    </w:p>
    <w:p w14:paraId="54158F2F" w14:textId="3398D225" w:rsidR="000C2969" w:rsidRPr="00005F2E" w:rsidRDefault="000C2969" w:rsidP="00A57791">
      <w:pPr>
        <w:jc w:val="center"/>
        <w:rPr>
          <w:rFonts w:cstheme="minorHAnsi"/>
          <w:b/>
          <w:bCs/>
          <w:lang w:val="en-GB"/>
        </w:rPr>
      </w:pPr>
    </w:p>
    <w:p w14:paraId="08C29835" w14:textId="77777777" w:rsidR="000C2969" w:rsidRPr="00005F2E" w:rsidRDefault="000C2969" w:rsidP="00A57791">
      <w:pPr>
        <w:jc w:val="center"/>
        <w:rPr>
          <w:rFonts w:cstheme="minorHAnsi"/>
          <w:b/>
          <w:bCs/>
          <w:lang w:val="en-GB"/>
        </w:rPr>
      </w:pPr>
    </w:p>
    <w:p w14:paraId="176CB355" w14:textId="7FA9F057" w:rsidR="00A57791" w:rsidRPr="00005F2E" w:rsidRDefault="00010680" w:rsidP="00A57791">
      <w:pPr>
        <w:jc w:val="center"/>
        <w:rPr>
          <w:rFonts w:cstheme="minorHAnsi"/>
          <w:b/>
          <w:bCs/>
          <w:lang w:val="en-GB"/>
        </w:rPr>
      </w:pPr>
      <w:r w:rsidRPr="00005F2E">
        <w:rPr>
          <w:rFonts w:cstheme="minorHAnsi"/>
          <w:b/>
          <w:bCs/>
          <w:lang w:val="en-GB"/>
        </w:rPr>
        <w:t>Protocol</w:t>
      </w:r>
    </w:p>
    <w:p w14:paraId="4710C4CA" w14:textId="3D11C2D1" w:rsidR="00010680" w:rsidRPr="00005F2E" w:rsidRDefault="00BC04C6" w:rsidP="00A57791">
      <w:pPr>
        <w:jc w:val="center"/>
        <w:rPr>
          <w:rFonts w:cstheme="minorHAnsi"/>
          <w:b/>
          <w:bCs/>
          <w:lang w:val="en-GB"/>
        </w:rPr>
      </w:pPr>
      <w:commentRangeStart w:id="0"/>
      <w:r w:rsidRPr="00005F2E">
        <w:rPr>
          <w:rFonts w:cstheme="minorHAnsi"/>
          <w:b/>
          <w:bCs/>
          <w:lang w:val="en-GB"/>
        </w:rPr>
        <w:t>F</w:t>
      </w:r>
      <w:r w:rsidR="00C92BA2" w:rsidRPr="00005F2E">
        <w:rPr>
          <w:rFonts w:cstheme="minorHAnsi"/>
          <w:b/>
          <w:bCs/>
          <w:lang w:val="en-GB"/>
        </w:rPr>
        <w:t xml:space="preserve">ertilizer </w:t>
      </w:r>
      <w:r w:rsidR="00732983" w:rsidRPr="00005F2E">
        <w:rPr>
          <w:rFonts w:cstheme="minorHAnsi"/>
          <w:b/>
          <w:bCs/>
          <w:lang w:val="en-GB"/>
        </w:rPr>
        <w:t xml:space="preserve">response </w:t>
      </w:r>
      <w:r w:rsidRPr="00005F2E">
        <w:rPr>
          <w:rFonts w:cstheme="minorHAnsi"/>
          <w:b/>
          <w:bCs/>
          <w:lang w:val="en-GB"/>
        </w:rPr>
        <w:t xml:space="preserve">trials to validate </w:t>
      </w:r>
      <w:r w:rsidR="00C92BA2" w:rsidRPr="00005F2E">
        <w:rPr>
          <w:rFonts w:cstheme="minorHAnsi"/>
          <w:b/>
          <w:bCs/>
          <w:lang w:val="en-GB"/>
        </w:rPr>
        <w:t xml:space="preserve">AKILIMO for potato in Rwanda </w:t>
      </w:r>
      <w:r w:rsidR="00A57791" w:rsidRPr="00005F2E">
        <w:rPr>
          <w:rFonts w:cstheme="minorHAnsi"/>
          <w:b/>
          <w:bCs/>
          <w:lang w:val="en-GB"/>
        </w:rPr>
        <w:t xml:space="preserve">(Season 2021 </w:t>
      </w:r>
      <w:r w:rsidR="00292CBD" w:rsidRPr="00005F2E">
        <w:rPr>
          <w:rFonts w:cstheme="minorHAnsi"/>
          <w:b/>
          <w:bCs/>
          <w:lang w:val="en-GB"/>
        </w:rPr>
        <w:t>B</w:t>
      </w:r>
      <w:r w:rsidR="00A57791" w:rsidRPr="00005F2E">
        <w:rPr>
          <w:rFonts w:cstheme="minorHAnsi"/>
          <w:b/>
          <w:bCs/>
          <w:lang w:val="en-GB"/>
        </w:rPr>
        <w:t>)</w:t>
      </w:r>
      <w:r w:rsidR="00836ABA" w:rsidRPr="00005F2E">
        <w:rPr>
          <w:rFonts w:cstheme="minorHAnsi"/>
          <w:b/>
          <w:bCs/>
          <w:lang w:val="en-GB"/>
        </w:rPr>
        <w:t xml:space="preserve"> (SA-VAP-1)</w:t>
      </w:r>
      <w:commentRangeEnd w:id="0"/>
      <w:r w:rsidR="00395B88">
        <w:rPr>
          <w:rStyle w:val="CommentReference"/>
        </w:rPr>
        <w:commentReference w:id="0"/>
      </w:r>
    </w:p>
    <w:p w14:paraId="3549DB5F" w14:textId="6D719D2E" w:rsidR="00BF5697" w:rsidRPr="00005F2E" w:rsidRDefault="00BF5697" w:rsidP="00A57791">
      <w:pPr>
        <w:jc w:val="center"/>
        <w:rPr>
          <w:rFonts w:cstheme="minorHAnsi"/>
          <w:b/>
          <w:bCs/>
          <w:lang w:val="en-GB"/>
        </w:rPr>
      </w:pPr>
    </w:p>
    <w:p w14:paraId="3AA7ED77" w14:textId="3B4CD7EC" w:rsidR="00BF5697" w:rsidRPr="00005F2E" w:rsidRDefault="00BF5697" w:rsidP="00D53822">
      <w:pPr>
        <w:jc w:val="center"/>
        <w:rPr>
          <w:rFonts w:cstheme="minorHAnsi"/>
          <w:b/>
          <w:bCs/>
          <w:lang w:val="en-GB"/>
        </w:rPr>
      </w:pPr>
    </w:p>
    <w:p w14:paraId="02D3D6A1" w14:textId="77777777" w:rsidR="000C2969" w:rsidRPr="00005F2E" w:rsidRDefault="000C2969" w:rsidP="000C2969">
      <w:pPr>
        <w:jc w:val="center"/>
        <w:rPr>
          <w:rFonts w:cstheme="minorHAnsi"/>
          <w:b/>
          <w:bCs/>
          <w:noProof/>
          <w:lang w:val="en-GB"/>
        </w:rPr>
      </w:pPr>
      <w:r w:rsidRPr="00005F2E">
        <w:rPr>
          <w:rFonts w:cstheme="minorHAnsi"/>
          <w:b/>
          <w:bCs/>
          <w:noProof/>
        </w:rPr>
        <w:drawing>
          <wp:inline distT="0" distB="0" distL="0" distR="0" wp14:anchorId="06C4F36C" wp14:editId="78674AD2">
            <wp:extent cx="1640961" cy="7418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TA logo.png"/>
                    <pic:cNvPicPr/>
                  </pic:nvPicPr>
                  <pic:blipFill>
                    <a:blip r:embed="rId16">
                      <a:extLst>
                        <a:ext uri="{28A0092B-C50C-407E-A947-70E740481C1C}">
                          <a14:useLocalDpi xmlns:a14="http://schemas.microsoft.com/office/drawing/2010/main" val="0"/>
                        </a:ext>
                      </a:extLst>
                    </a:blip>
                    <a:stretch>
                      <a:fillRect/>
                    </a:stretch>
                  </pic:blipFill>
                  <pic:spPr>
                    <a:xfrm>
                      <a:off x="0" y="0"/>
                      <a:ext cx="1657024" cy="749134"/>
                    </a:xfrm>
                    <a:prstGeom prst="rect">
                      <a:avLst/>
                    </a:prstGeom>
                  </pic:spPr>
                </pic:pic>
              </a:graphicData>
            </a:graphic>
          </wp:inline>
        </w:drawing>
      </w:r>
      <w:r w:rsidRPr="00005F2E">
        <w:rPr>
          <w:rFonts w:cstheme="minorHAnsi"/>
          <w:b/>
          <w:bCs/>
          <w:lang w:val="en-GB"/>
        </w:rPr>
        <w:t xml:space="preserve"> </w:t>
      </w:r>
      <w:r w:rsidRPr="00005F2E">
        <w:rPr>
          <w:rFonts w:cstheme="minorHAnsi"/>
          <w:b/>
          <w:bCs/>
          <w:noProof/>
          <w:lang w:val="en-GB"/>
        </w:rPr>
        <w:t xml:space="preserve">                                  </w:t>
      </w:r>
      <w:r w:rsidRPr="00005F2E">
        <w:rPr>
          <w:rFonts w:cstheme="minorHAnsi"/>
          <w:b/>
          <w:bCs/>
          <w:noProof/>
        </w:rPr>
        <w:drawing>
          <wp:inline distT="0" distB="0" distL="0" distR="0" wp14:anchorId="4408139B" wp14:editId="0241AC7D">
            <wp:extent cx="1710906" cy="7332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P logo.png"/>
                    <pic:cNvPicPr/>
                  </pic:nvPicPr>
                  <pic:blipFill>
                    <a:blip r:embed="rId17">
                      <a:extLst>
                        <a:ext uri="{28A0092B-C50C-407E-A947-70E740481C1C}">
                          <a14:useLocalDpi xmlns:a14="http://schemas.microsoft.com/office/drawing/2010/main" val="0"/>
                        </a:ext>
                      </a:extLst>
                    </a:blip>
                    <a:stretch>
                      <a:fillRect/>
                    </a:stretch>
                  </pic:blipFill>
                  <pic:spPr>
                    <a:xfrm>
                      <a:off x="0" y="0"/>
                      <a:ext cx="1742234" cy="746671"/>
                    </a:xfrm>
                    <a:prstGeom prst="rect">
                      <a:avLst/>
                    </a:prstGeom>
                  </pic:spPr>
                </pic:pic>
              </a:graphicData>
            </a:graphic>
          </wp:inline>
        </w:drawing>
      </w:r>
      <w:r w:rsidRPr="00005F2E">
        <w:rPr>
          <w:rFonts w:cstheme="minorHAnsi"/>
          <w:b/>
          <w:bCs/>
          <w:lang w:val="en-GB"/>
        </w:rPr>
        <w:t xml:space="preserve"> </w:t>
      </w:r>
      <w:r w:rsidRPr="00005F2E">
        <w:rPr>
          <w:rFonts w:cstheme="minorHAnsi"/>
          <w:b/>
          <w:bCs/>
          <w:noProof/>
          <w:lang w:val="en-GB"/>
        </w:rPr>
        <w:t xml:space="preserve"> </w:t>
      </w:r>
    </w:p>
    <w:p w14:paraId="13DD8F7F" w14:textId="77777777" w:rsidR="000C2969" w:rsidRPr="00005F2E" w:rsidRDefault="000C2969" w:rsidP="000C2969">
      <w:pPr>
        <w:jc w:val="center"/>
        <w:rPr>
          <w:rFonts w:cstheme="minorHAnsi"/>
          <w:b/>
          <w:bCs/>
          <w:noProof/>
          <w:lang w:val="en-GB"/>
        </w:rPr>
      </w:pPr>
    </w:p>
    <w:p w14:paraId="35D6A6AC" w14:textId="3A8F33FD" w:rsidR="000C2969" w:rsidRPr="00005F2E" w:rsidRDefault="00B401D3" w:rsidP="00B401D3">
      <w:pPr>
        <w:rPr>
          <w:rFonts w:cstheme="minorHAnsi"/>
          <w:b/>
          <w:bCs/>
          <w:lang w:val="en-GB"/>
        </w:rPr>
      </w:pPr>
      <w:r w:rsidRPr="00005F2E">
        <w:rPr>
          <w:rFonts w:cstheme="minorHAnsi"/>
          <w:b/>
          <w:bCs/>
          <w:noProof/>
          <w:lang w:val="en-GB"/>
        </w:rPr>
        <w:t xml:space="preserve">       </w:t>
      </w:r>
      <w:r w:rsidR="000C2969" w:rsidRPr="00005F2E">
        <w:rPr>
          <w:rFonts w:cstheme="minorHAnsi"/>
          <w:b/>
          <w:bCs/>
          <w:noProof/>
          <w:lang w:val="en-GB"/>
        </w:rPr>
        <w:t xml:space="preserve">   </w:t>
      </w:r>
      <w:r w:rsidR="000C2969" w:rsidRPr="00005F2E">
        <w:rPr>
          <w:rFonts w:cstheme="minorHAnsi"/>
          <w:b/>
          <w:bCs/>
          <w:noProof/>
        </w:rPr>
        <w:drawing>
          <wp:inline distT="0" distB="0" distL="0" distR="0" wp14:anchorId="7D53C8DA" wp14:editId="36D482A8">
            <wp:extent cx="1610837" cy="1561381"/>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B logo.png"/>
                    <pic:cNvPicPr/>
                  </pic:nvPicPr>
                  <pic:blipFill>
                    <a:blip r:embed="rId18">
                      <a:extLst>
                        <a:ext uri="{28A0092B-C50C-407E-A947-70E740481C1C}">
                          <a14:useLocalDpi xmlns:a14="http://schemas.microsoft.com/office/drawing/2010/main" val="0"/>
                        </a:ext>
                      </a:extLst>
                    </a:blip>
                    <a:stretch>
                      <a:fillRect/>
                    </a:stretch>
                  </pic:blipFill>
                  <pic:spPr>
                    <a:xfrm>
                      <a:off x="0" y="0"/>
                      <a:ext cx="1630366" cy="1580311"/>
                    </a:xfrm>
                    <a:prstGeom prst="rect">
                      <a:avLst/>
                    </a:prstGeom>
                  </pic:spPr>
                </pic:pic>
              </a:graphicData>
            </a:graphic>
          </wp:inline>
        </w:drawing>
      </w:r>
      <w:r w:rsidRPr="00005F2E">
        <w:rPr>
          <w:rFonts w:cstheme="minorHAnsi"/>
          <w:b/>
          <w:bCs/>
          <w:noProof/>
          <w:lang w:val="en-GB"/>
        </w:rPr>
        <w:t xml:space="preserve">                                         </w:t>
      </w:r>
      <w:r w:rsidRPr="00005F2E">
        <w:rPr>
          <w:rFonts w:cstheme="minorHAnsi"/>
          <w:b/>
          <w:bCs/>
          <w:noProof/>
        </w:rPr>
        <w:drawing>
          <wp:inline distT="0" distB="0" distL="0" distR="0" wp14:anchorId="02706FAA" wp14:editId="12A44B31">
            <wp:extent cx="15430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F logo.jpg"/>
                    <pic:cNvPicPr/>
                  </pic:nvPicPr>
                  <pic:blipFill>
                    <a:blip r:embed="rId19">
                      <a:extLst>
                        <a:ext uri="{28A0092B-C50C-407E-A947-70E740481C1C}">
                          <a14:useLocalDpi xmlns:a14="http://schemas.microsoft.com/office/drawing/2010/main" val="0"/>
                        </a:ext>
                      </a:extLst>
                    </a:blip>
                    <a:stretch>
                      <a:fillRect/>
                    </a:stretch>
                  </pic:blipFill>
                  <pic:spPr>
                    <a:xfrm>
                      <a:off x="0" y="0"/>
                      <a:ext cx="1553727" cy="1553727"/>
                    </a:xfrm>
                    <a:prstGeom prst="rect">
                      <a:avLst/>
                    </a:prstGeom>
                  </pic:spPr>
                </pic:pic>
              </a:graphicData>
            </a:graphic>
          </wp:inline>
        </w:drawing>
      </w:r>
    </w:p>
    <w:p w14:paraId="5030FFD8" w14:textId="77777777" w:rsidR="000C2969" w:rsidRPr="00005F2E" w:rsidRDefault="000C2969" w:rsidP="00D53822">
      <w:pPr>
        <w:jc w:val="center"/>
        <w:rPr>
          <w:rFonts w:cstheme="minorHAnsi"/>
          <w:b/>
          <w:bCs/>
          <w:lang w:val="en-GB"/>
        </w:rPr>
      </w:pPr>
    </w:p>
    <w:p w14:paraId="4CC8BEE2" w14:textId="38BEE129" w:rsidR="00615A92" w:rsidRPr="00005F2E" w:rsidRDefault="000B5124" w:rsidP="000C2969">
      <w:pPr>
        <w:pStyle w:val="ListParagraph"/>
        <w:numPr>
          <w:ilvl w:val="0"/>
          <w:numId w:val="4"/>
        </w:numPr>
        <w:rPr>
          <w:rFonts w:cstheme="minorHAnsi"/>
          <w:b/>
          <w:bCs/>
          <w:lang w:val="en-GB"/>
        </w:rPr>
      </w:pPr>
      <w:r w:rsidRPr="00005F2E">
        <w:rPr>
          <w:rFonts w:cstheme="minorHAnsi"/>
          <w:b/>
          <w:bCs/>
          <w:lang w:val="en-GB"/>
        </w:rPr>
        <w:br w:type="page"/>
      </w:r>
      <w:r w:rsidR="00615A92" w:rsidRPr="00005F2E">
        <w:rPr>
          <w:rFonts w:cstheme="minorHAnsi"/>
          <w:b/>
          <w:bCs/>
          <w:lang w:val="en-GB"/>
        </w:rPr>
        <w:lastRenderedPageBreak/>
        <w:t xml:space="preserve">Introduction </w:t>
      </w:r>
    </w:p>
    <w:p w14:paraId="409B7186" w14:textId="60A714F6" w:rsidR="004C7BCE" w:rsidRPr="00005F2E" w:rsidRDefault="004C7BCE" w:rsidP="0027444E">
      <w:pPr>
        <w:rPr>
          <w:rFonts w:cstheme="minorHAnsi"/>
          <w:lang w:val="en-GB"/>
        </w:rPr>
      </w:pPr>
      <w:r w:rsidRPr="00005F2E">
        <w:rPr>
          <w:rFonts w:cstheme="minorHAnsi"/>
          <w:lang w:val="en-GB"/>
        </w:rPr>
        <w:t xml:space="preserve">AKILIMO is a digital fertilizer recommendation service that has been developed </w:t>
      </w:r>
      <w:r w:rsidR="0037280F" w:rsidRPr="00005F2E">
        <w:rPr>
          <w:rFonts w:cstheme="minorHAnsi"/>
          <w:lang w:val="en-GB"/>
        </w:rPr>
        <w:t xml:space="preserve">by the International Institute of Tropical Agriculture (IITA) </w:t>
      </w:r>
      <w:r w:rsidRPr="00005F2E">
        <w:rPr>
          <w:rFonts w:cstheme="minorHAnsi"/>
          <w:lang w:val="en-GB"/>
        </w:rPr>
        <w:t>to provide tailored, site-specific fertilizer recommendations to cassava farmers in Nigeria and Tanzania</w:t>
      </w:r>
      <w:r w:rsidR="0027444E" w:rsidRPr="00005F2E">
        <w:rPr>
          <w:rFonts w:cstheme="minorHAnsi"/>
          <w:lang w:val="en-GB"/>
        </w:rPr>
        <w:t xml:space="preserve">. </w:t>
      </w:r>
      <w:r w:rsidRPr="00005F2E">
        <w:rPr>
          <w:rFonts w:cstheme="minorHAnsi"/>
          <w:lang w:val="en-GB"/>
        </w:rPr>
        <w:t>AKILIMO can generate fertilizer recommendations based on various levels of spatial targeting (e.g. from subnational level to farm or plot level) and farmer-provided information (e.g. previous yield and maximum amount to invest in fertilizers) to replace blanket fertilizer recommendations</w:t>
      </w:r>
      <w:r w:rsidR="0027444E" w:rsidRPr="00005F2E">
        <w:rPr>
          <w:rFonts w:cstheme="minorHAnsi"/>
          <w:lang w:val="en-GB"/>
        </w:rPr>
        <w:t xml:space="preserve">. </w:t>
      </w:r>
      <w:r w:rsidRPr="00005F2E">
        <w:rPr>
          <w:rFonts w:cstheme="minorHAnsi"/>
          <w:lang w:val="en-GB"/>
        </w:rPr>
        <w:t>In the Scaling AKILIMO project</w:t>
      </w:r>
      <w:r w:rsidR="007E5EAD" w:rsidRPr="00005F2E">
        <w:rPr>
          <w:rFonts w:cstheme="minorHAnsi"/>
          <w:lang w:val="en-GB"/>
        </w:rPr>
        <w:t xml:space="preserve"> (funded by the CGIAR Research Program on Roots</w:t>
      </w:r>
      <w:r w:rsidR="00D562FC" w:rsidRPr="00005F2E">
        <w:rPr>
          <w:rFonts w:cstheme="minorHAnsi"/>
          <w:lang w:val="en-GB"/>
        </w:rPr>
        <w:t xml:space="preserve">, </w:t>
      </w:r>
      <w:r w:rsidR="007E5EAD" w:rsidRPr="00005F2E">
        <w:rPr>
          <w:rFonts w:cstheme="minorHAnsi"/>
          <w:lang w:val="en-GB"/>
        </w:rPr>
        <w:t>Tubers</w:t>
      </w:r>
      <w:r w:rsidR="00D562FC" w:rsidRPr="00005F2E">
        <w:rPr>
          <w:rFonts w:cstheme="minorHAnsi"/>
          <w:lang w:val="en-GB"/>
        </w:rPr>
        <w:t xml:space="preserve"> and Bananas</w:t>
      </w:r>
      <w:r w:rsidR="007E5EAD" w:rsidRPr="00005F2E">
        <w:rPr>
          <w:rFonts w:cstheme="minorHAnsi"/>
          <w:lang w:val="en-GB"/>
        </w:rPr>
        <w:t>)</w:t>
      </w:r>
      <w:r w:rsidRPr="00005F2E">
        <w:rPr>
          <w:rFonts w:cstheme="minorHAnsi"/>
          <w:lang w:val="en-GB"/>
        </w:rPr>
        <w:t xml:space="preserve">, </w:t>
      </w:r>
      <w:r w:rsidR="00092AF5" w:rsidRPr="00005F2E">
        <w:rPr>
          <w:rFonts w:cstheme="minorHAnsi"/>
          <w:lang w:val="en-GB"/>
        </w:rPr>
        <w:t xml:space="preserve">IITA, the International Potato Center (CIP), The Rwanda Agriculture and Animal Resources Development Board (RAB) and One Acre Fund (OAF) have engaged in a partnership to expand </w:t>
      </w:r>
      <w:r w:rsidRPr="00005F2E">
        <w:rPr>
          <w:rFonts w:cstheme="minorHAnsi"/>
          <w:lang w:val="en-GB"/>
        </w:rPr>
        <w:t>AKILIMO to a new geography (Rwanda) and a new crop (potato)</w:t>
      </w:r>
      <w:r w:rsidR="0027444E" w:rsidRPr="00005F2E">
        <w:rPr>
          <w:rFonts w:cstheme="minorHAnsi"/>
          <w:lang w:val="en-GB"/>
        </w:rPr>
        <w:t xml:space="preserve">. </w:t>
      </w:r>
    </w:p>
    <w:p w14:paraId="099A257B" w14:textId="6016567B" w:rsidR="005C0FE6" w:rsidRPr="00005F2E" w:rsidDel="00722809" w:rsidRDefault="00EC3F5A">
      <w:pPr>
        <w:rPr>
          <w:del w:id="1" w:author="Vandamme, Elke (CIP-SSA)" w:date="2021-02-11T21:19:00Z"/>
          <w:rFonts w:cstheme="minorHAnsi"/>
          <w:lang w:val="en-GB"/>
        </w:rPr>
      </w:pPr>
      <w:commentRangeStart w:id="2"/>
      <w:del w:id="3" w:author="Vandamme, Elke (CIP-SSA)" w:date="2021-02-11T21:19:00Z">
        <w:r w:rsidRPr="00EC3F5A" w:rsidDel="00722809">
          <w:rPr>
            <w:rFonts w:cstheme="minorHAnsi"/>
            <w:lang w:val="en-GB"/>
          </w:rPr>
          <w:delText>As there is no</w:delText>
        </w:r>
        <w:r w:rsidR="005C0FE6" w:rsidRPr="00EC3F5A" w:rsidDel="00722809">
          <w:rPr>
            <w:rFonts w:cstheme="minorHAnsi"/>
            <w:lang w:val="en-GB"/>
          </w:rPr>
          <w:delText xml:space="preserve"> cross-validated version of AKILIMO for potato in Rwanda is available</w:delText>
        </w:r>
        <w:r w:rsidR="00F72248" w:rsidRPr="00EC3F5A" w:rsidDel="00722809">
          <w:rPr>
            <w:rFonts w:cstheme="minorHAnsi"/>
            <w:lang w:val="en-GB"/>
          </w:rPr>
          <w:delText xml:space="preserve"> yet</w:delText>
        </w:r>
        <w:r w:rsidR="005C0FE6" w:rsidRPr="00EC3F5A" w:rsidDel="00722809">
          <w:rPr>
            <w:rFonts w:cstheme="minorHAnsi"/>
            <w:lang w:val="en-GB"/>
          </w:rPr>
          <w:delText xml:space="preserve">. </w:delText>
        </w:r>
        <w:r w:rsidR="00E53788" w:rsidRPr="00EC3F5A" w:rsidDel="00722809">
          <w:rPr>
            <w:rFonts w:cstheme="minorHAnsi"/>
            <w:lang w:val="en-GB"/>
          </w:rPr>
          <w:delText>This has two</w:delText>
        </w:r>
        <w:r w:rsidR="00E53788" w:rsidRPr="00005F2E" w:rsidDel="00722809">
          <w:rPr>
            <w:rFonts w:cstheme="minorHAnsi"/>
            <w:lang w:val="en-GB"/>
          </w:rPr>
          <w:delText xml:space="preserve"> implications</w:delText>
        </w:r>
        <w:r w:rsidR="00A21953" w:rsidRPr="00005F2E" w:rsidDel="00722809">
          <w:rPr>
            <w:rFonts w:cstheme="minorHAnsi"/>
            <w:lang w:val="en-GB"/>
          </w:rPr>
          <w:delText>:</w:delText>
        </w:r>
      </w:del>
    </w:p>
    <w:p w14:paraId="59FEB198" w14:textId="0E94A938" w:rsidR="005C0FE6" w:rsidRPr="00005F2E" w:rsidDel="00722809" w:rsidRDefault="003F0AC6" w:rsidP="005C0FE6">
      <w:pPr>
        <w:pStyle w:val="ListParagraph"/>
        <w:numPr>
          <w:ilvl w:val="0"/>
          <w:numId w:val="1"/>
        </w:numPr>
        <w:rPr>
          <w:del w:id="4" w:author="Vandamme, Elke (CIP-SSA)" w:date="2021-02-11T21:19:00Z"/>
          <w:rFonts w:cstheme="minorHAnsi"/>
          <w:lang w:val="en-GB"/>
        </w:rPr>
      </w:pPr>
      <w:del w:id="5" w:author="Vandamme, Elke (CIP-SSA)" w:date="2021-02-11T21:19:00Z">
        <w:r w:rsidRPr="00005F2E" w:rsidDel="00722809">
          <w:rPr>
            <w:rFonts w:cstheme="minorHAnsi"/>
            <w:lang w:val="en-GB"/>
          </w:rPr>
          <w:delText xml:space="preserve">In </w:delText>
        </w:r>
        <w:r w:rsidR="006F7F4D" w:rsidRPr="00005F2E" w:rsidDel="00722809">
          <w:rPr>
            <w:rFonts w:cstheme="minorHAnsi"/>
            <w:lang w:val="en-GB"/>
          </w:rPr>
          <w:delText xml:space="preserve">the absence of </w:delText>
        </w:r>
        <w:r w:rsidRPr="00005F2E" w:rsidDel="00722809">
          <w:rPr>
            <w:rFonts w:cstheme="minorHAnsi"/>
            <w:lang w:val="en-GB"/>
          </w:rPr>
          <w:delText xml:space="preserve">recent </w:delText>
        </w:r>
        <w:r w:rsidR="00E53788" w:rsidRPr="00005F2E" w:rsidDel="00722809">
          <w:rPr>
            <w:rFonts w:cstheme="minorHAnsi"/>
            <w:lang w:val="en-GB"/>
          </w:rPr>
          <w:delText xml:space="preserve">multi-location </w:delText>
        </w:r>
        <w:r w:rsidR="006F7F4D" w:rsidRPr="00005F2E" w:rsidDel="00722809">
          <w:rPr>
            <w:rFonts w:cstheme="minorHAnsi"/>
            <w:lang w:val="en-GB"/>
          </w:rPr>
          <w:delText>fertilizer response data for potato in Rwanda</w:delText>
        </w:r>
        <w:r w:rsidR="00123DEF" w:rsidRPr="00005F2E" w:rsidDel="00722809">
          <w:rPr>
            <w:rFonts w:cstheme="minorHAnsi"/>
            <w:lang w:val="en-GB"/>
          </w:rPr>
          <w:delText xml:space="preserve"> to</w:delText>
        </w:r>
        <w:r w:rsidR="00D903BF" w:rsidRPr="00005F2E" w:rsidDel="00722809">
          <w:rPr>
            <w:rFonts w:cstheme="minorHAnsi"/>
            <w:lang w:val="en-GB"/>
          </w:rPr>
          <w:delText xml:space="preserve"> </w:delText>
        </w:r>
        <w:r w:rsidR="00FC2F83" w:rsidRPr="00005F2E" w:rsidDel="00722809">
          <w:rPr>
            <w:rFonts w:cstheme="minorHAnsi"/>
            <w:lang w:val="en-GB"/>
          </w:rPr>
          <w:delText xml:space="preserve">calibrate and cross-validate, </w:delText>
        </w:r>
        <w:r w:rsidR="00123DEF" w:rsidRPr="00005F2E" w:rsidDel="00722809">
          <w:rPr>
            <w:rFonts w:cstheme="minorHAnsi"/>
            <w:lang w:val="en-GB"/>
          </w:rPr>
          <w:delText xml:space="preserve">we cannot </w:delText>
        </w:r>
        <w:r w:rsidR="00E53788" w:rsidRPr="00005F2E" w:rsidDel="00722809">
          <w:rPr>
            <w:rFonts w:cstheme="minorHAnsi"/>
            <w:lang w:val="en-GB"/>
          </w:rPr>
          <w:delText>verify whether the model is able to provide meaningful predictions of fertilizer responses of potato in Rwanda</w:delText>
        </w:r>
        <w:r w:rsidR="005C0FE6" w:rsidRPr="00005F2E" w:rsidDel="00722809">
          <w:rPr>
            <w:rFonts w:cstheme="minorHAnsi"/>
            <w:lang w:val="en-GB"/>
          </w:rPr>
          <w:delText>.</w:delText>
        </w:r>
      </w:del>
    </w:p>
    <w:p w14:paraId="6FAE2D00" w14:textId="48903D69" w:rsidR="005C0FE6" w:rsidRPr="00005F2E" w:rsidDel="00722809" w:rsidRDefault="005C0FE6" w:rsidP="005C0FE6">
      <w:pPr>
        <w:pStyle w:val="ListParagraph"/>
        <w:numPr>
          <w:ilvl w:val="0"/>
          <w:numId w:val="1"/>
        </w:numPr>
        <w:rPr>
          <w:del w:id="6" w:author="Vandamme, Elke (CIP-SSA)" w:date="2021-02-11T21:19:00Z"/>
          <w:rFonts w:cstheme="minorHAnsi"/>
          <w:lang w:val="en-GB"/>
        </w:rPr>
      </w:pPr>
      <w:del w:id="7" w:author="Vandamme, Elke (CIP-SSA)" w:date="2021-02-11T21:19:00Z">
        <w:r w:rsidRPr="00005F2E" w:rsidDel="00722809">
          <w:rPr>
            <w:rFonts w:cstheme="minorHAnsi"/>
            <w:lang w:val="en-GB"/>
          </w:rPr>
          <w:delText xml:space="preserve">We </w:delText>
        </w:r>
        <w:r w:rsidR="00A21953" w:rsidRPr="00005F2E" w:rsidDel="00722809">
          <w:rPr>
            <w:rFonts w:cstheme="minorHAnsi"/>
            <w:lang w:val="en-GB"/>
          </w:rPr>
          <w:delText xml:space="preserve">currently </w:delText>
        </w:r>
        <w:r w:rsidRPr="00005F2E" w:rsidDel="00722809">
          <w:rPr>
            <w:rFonts w:cstheme="minorHAnsi"/>
            <w:lang w:val="en-GB"/>
          </w:rPr>
          <w:delText>cannot evaluate wh</w:delText>
        </w:r>
        <w:r w:rsidR="00EE16FE" w:rsidRPr="00005F2E" w:rsidDel="00722809">
          <w:rPr>
            <w:rFonts w:cstheme="minorHAnsi"/>
            <w:lang w:val="en-GB"/>
          </w:rPr>
          <w:delText xml:space="preserve">ich </w:delText>
        </w:r>
        <w:r w:rsidR="00044AB7" w:rsidRPr="00005F2E" w:rsidDel="00722809">
          <w:rPr>
            <w:rFonts w:cstheme="minorHAnsi"/>
            <w:lang w:val="en-GB"/>
          </w:rPr>
          <w:delText>location- or f</w:delText>
        </w:r>
        <w:r w:rsidR="009D3D4B" w:rsidRPr="00005F2E" w:rsidDel="00722809">
          <w:rPr>
            <w:rFonts w:cstheme="minorHAnsi"/>
            <w:lang w:val="en-GB"/>
          </w:rPr>
          <w:delText>arm</w:delText>
        </w:r>
        <w:r w:rsidR="00044AB7" w:rsidRPr="00005F2E" w:rsidDel="00722809">
          <w:rPr>
            <w:rFonts w:cstheme="minorHAnsi"/>
            <w:lang w:val="en-GB"/>
          </w:rPr>
          <w:delText xml:space="preserve">-specific </w:delText>
        </w:r>
        <w:r w:rsidR="0048118A" w:rsidRPr="00005F2E" w:rsidDel="00722809">
          <w:rPr>
            <w:rFonts w:cstheme="minorHAnsi"/>
            <w:lang w:val="en-GB"/>
          </w:rPr>
          <w:delText>variables</w:delText>
        </w:r>
        <w:r w:rsidR="00EE16FE" w:rsidRPr="00005F2E" w:rsidDel="00722809">
          <w:rPr>
            <w:rFonts w:cstheme="minorHAnsi"/>
            <w:lang w:val="en-GB"/>
          </w:rPr>
          <w:delText xml:space="preserve"> have predictive power to explain </w:delText>
        </w:r>
        <w:r w:rsidR="00EB6D9D" w:rsidRPr="00005F2E" w:rsidDel="00722809">
          <w:rPr>
            <w:rFonts w:cstheme="minorHAnsi"/>
            <w:lang w:val="en-GB"/>
          </w:rPr>
          <w:delText xml:space="preserve">relevant </w:delText>
        </w:r>
        <w:r w:rsidR="00A56D2F" w:rsidRPr="00005F2E" w:rsidDel="00722809">
          <w:rPr>
            <w:rFonts w:cstheme="minorHAnsi"/>
            <w:lang w:val="en-GB"/>
          </w:rPr>
          <w:delText xml:space="preserve">variation </w:delText>
        </w:r>
        <w:r w:rsidRPr="00005F2E" w:rsidDel="00722809">
          <w:rPr>
            <w:rFonts w:cstheme="minorHAnsi"/>
            <w:lang w:val="en-GB"/>
          </w:rPr>
          <w:delText xml:space="preserve">in fertilizer response </w:delText>
        </w:r>
        <w:r w:rsidR="008A7D37" w:rsidRPr="00005F2E" w:rsidDel="00722809">
          <w:rPr>
            <w:rFonts w:cstheme="minorHAnsi"/>
            <w:lang w:val="en-GB"/>
          </w:rPr>
          <w:delText xml:space="preserve">among fields </w:delText>
        </w:r>
        <w:r w:rsidRPr="00005F2E" w:rsidDel="00722809">
          <w:rPr>
            <w:rFonts w:cstheme="minorHAnsi"/>
            <w:lang w:val="en-GB"/>
          </w:rPr>
          <w:delText xml:space="preserve">(e.g. </w:delText>
        </w:r>
        <w:r w:rsidR="00312273" w:rsidRPr="00005F2E" w:rsidDel="00722809">
          <w:rPr>
            <w:rFonts w:cstheme="minorHAnsi"/>
            <w:lang w:val="en-GB"/>
          </w:rPr>
          <w:delText xml:space="preserve">are there significant differences in fertilizer responses based on </w:delText>
        </w:r>
        <w:r w:rsidRPr="00005F2E" w:rsidDel="00722809">
          <w:rPr>
            <w:rFonts w:cstheme="minorHAnsi"/>
            <w:lang w:val="en-GB"/>
          </w:rPr>
          <w:delText xml:space="preserve">district, agro-ecological zone, previous yield, </w:delText>
        </w:r>
        <w:r w:rsidR="00B8034B" w:rsidRPr="00005F2E" w:rsidDel="00722809">
          <w:rPr>
            <w:rFonts w:cstheme="minorHAnsi"/>
            <w:lang w:val="en-GB"/>
          </w:rPr>
          <w:delText>other variables…</w:delText>
        </w:r>
        <w:r w:rsidR="00312273" w:rsidRPr="00005F2E" w:rsidDel="00722809">
          <w:rPr>
            <w:rFonts w:cstheme="minorHAnsi"/>
            <w:lang w:val="en-GB"/>
          </w:rPr>
          <w:delText>?</w:delText>
        </w:r>
        <w:r w:rsidRPr="00005F2E" w:rsidDel="00722809">
          <w:rPr>
            <w:rFonts w:cstheme="minorHAnsi"/>
            <w:lang w:val="en-GB"/>
          </w:rPr>
          <w:delText>)</w:delText>
        </w:r>
        <w:r w:rsidR="002C3F9E" w:rsidRPr="00005F2E" w:rsidDel="00722809">
          <w:rPr>
            <w:rFonts w:cstheme="minorHAnsi"/>
            <w:lang w:val="en-GB"/>
          </w:rPr>
          <w:delText xml:space="preserve">. This means </w:delText>
        </w:r>
        <w:r w:rsidRPr="00005F2E" w:rsidDel="00722809">
          <w:rPr>
            <w:rFonts w:cstheme="minorHAnsi"/>
            <w:lang w:val="en-GB"/>
          </w:rPr>
          <w:delText xml:space="preserve">we don’t know </w:delText>
        </w:r>
        <w:r w:rsidR="00546F70" w:rsidRPr="00005F2E" w:rsidDel="00722809">
          <w:rPr>
            <w:rFonts w:cstheme="minorHAnsi"/>
            <w:lang w:val="en-GB"/>
          </w:rPr>
          <w:delText>on which basis</w:delText>
        </w:r>
        <w:r w:rsidRPr="00005F2E" w:rsidDel="00722809">
          <w:rPr>
            <w:rFonts w:cstheme="minorHAnsi"/>
            <w:lang w:val="en-GB"/>
          </w:rPr>
          <w:delText xml:space="preserve"> we can meaningfully diversify recommendations compared to a blanket recommendation.</w:delText>
        </w:r>
      </w:del>
    </w:p>
    <w:p w14:paraId="4AC5666B" w14:textId="4375AC48" w:rsidR="00637E4A" w:rsidRPr="00005F2E" w:rsidDel="00722809" w:rsidRDefault="00480BA9">
      <w:pPr>
        <w:rPr>
          <w:del w:id="8" w:author="Vandamme, Elke (CIP-SSA)" w:date="2021-02-11T21:19:00Z"/>
          <w:rFonts w:cstheme="minorHAnsi"/>
          <w:lang w:val="en-GB"/>
        </w:rPr>
      </w:pPr>
      <w:del w:id="9" w:author="Vandamme, Elke (CIP-SSA)" w:date="2021-02-11T21:19:00Z">
        <w:r w:rsidRPr="00005F2E" w:rsidDel="00722809">
          <w:rPr>
            <w:rFonts w:cstheme="minorHAnsi"/>
            <w:lang w:val="en-GB"/>
          </w:rPr>
          <w:delText xml:space="preserve">To </w:delText>
        </w:r>
        <w:r w:rsidR="00BA6AF6" w:rsidRPr="00005F2E" w:rsidDel="00722809">
          <w:rPr>
            <w:rFonts w:cstheme="minorHAnsi"/>
            <w:lang w:val="en-GB"/>
          </w:rPr>
          <w:delText xml:space="preserve">address </w:delText>
        </w:r>
        <w:r w:rsidR="00984D29" w:rsidRPr="00005F2E" w:rsidDel="00722809">
          <w:rPr>
            <w:rFonts w:cstheme="minorHAnsi"/>
            <w:lang w:val="en-GB"/>
          </w:rPr>
          <w:delText xml:space="preserve">this </w:delText>
        </w:r>
        <w:r w:rsidR="00BA6AF6" w:rsidRPr="00005F2E" w:rsidDel="00722809">
          <w:rPr>
            <w:rFonts w:cstheme="minorHAnsi"/>
            <w:lang w:val="en-GB"/>
          </w:rPr>
          <w:delText>gap</w:delText>
        </w:r>
        <w:r w:rsidR="00292CBD" w:rsidRPr="00005F2E" w:rsidDel="00722809">
          <w:rPr>
            <w:rFonts w:cstheme="minorHAnsi"/>
            <w:lang w:val="en-GB"/>
          </w:rPr>
          <w:delText xml:space="preserve"> and based on yield trials established in season 2021</w:delText>
        </w:r>
        <w:r w:rsidR="00F03C4B" w:rsidRPr="00005F2E" w:rsidDel="00722809">
          <w:rPr>
            <w:rFonts w:cstheme="minorHAnsi"/>
            <w:lang w:val="en-GB"/>
          </w:rPr>
          <w:delText>A</w:delText>
        </w:r>
        <w:r w:rsidRPr="00005F2E" w:rsidDel="00722809">
          <w:rPr>
            <w:rFonts w:cstheme="minorHAnsi"/>
            <w:lang w:val="en-GB"/>
          </w:rPr>
          <w:delText xml:space="preserve">, </w:delText>
        </w:r>
        <w:r w:rsidR="0057756E" w:rsidRPr="00005F2E" w:rsidDel="00722809">
          <w:rPr>
            <w:rFonts w:cstheme="minorHAnsi"/>
            <w:lang w:val="en-GB"/>
          </w:rPr>
          <w:delText xml:space="preserve">during the season of 2021B, </w:delText>
        </w:r>
        <w:r w:rsidR="00092AF5" w:rsidRPr="00005F2E" w:rsidDel="00722809">
          <w:rPr>
            <w:rFonts w:cstheme="minorHAnsi"/>
            <w:lang w:val="en-GB"/>
          </w:rPr>
          <w:delText>we will</w:delText>
        </w:r>
        <w:r w:rsidR="008B0E35" w:rsidRPr="00005F2E" w:rsidDel="00722809">
          <w:rPr>
            <w:rFonts w:cstheme="minorHAnsi"/>
            <w:lang w:val="en-GB"/>
          </w:rPr>
          <w:delText xml:space="preserve"> </w:delText>
        </w:r>
        <w:r w:rsidRPr="00005F2E" w:rsidDel="00722809">
          <w:rPr>
            <w:rFonts w:cstheme="minorHAnsi"/>
            <w:lang w:val="en-GB"/>
          </w:rPr>
          <w:delText xml:space="preserve">conduct </w:delText>
        </w:r>
        <w:r w:rsidR="0057756E" w:rsidRPr="00005F2E" w:rsidDel="00722809">
          <w:rPr>
            <w:rFonts w:cstheme="minorHAnsi"/>
            <w:lang w:val="en-GB"/>
          </w:rPr>
          <w:delText>validation</w:delText>
        </w:r>
        <w:r w:rsidR="00292CBD" w:rsidRPr="00005F2E" w:rsidDel="00722809">
          <w:rPr>
            <w:rFonts w:cstheme="minorHAnsi"/>
            <w:lang w:val="en-GB"/>
          </w:rPr>
          <w:delText xml:space="preserve"> </w:delText>
        </w:r>
        <w:r w:rsidRPr="00005F2E" w:rsidDel="00722809">
          <w:rPr>
            <w:rFonts w:cstheme="minorHAnsi"/>
            <w:lang w:val="en-GB"/>
          </w:rPr>
          <w:delText xml:space="preserve">trials to compare </w:delText>
        </w:r>
        <w:r w:rsidR="005C0FE6" w:rsidRPr="00005F2E" w:rsidDel="00722809">
          <w:rPr>
            <w:rFonts w:cstheme="minorHAnsi"/>
            <w:lang w:val="en-GB"/>
          </w:rPr>
          <w:delText xml:space="preserve">the performance of </w:delText>
        </w:r>
        <w:r w:rsidR="00292CBD" w:rsidRPr="00005F2E" w:rsidDel="00722809">
          <w:rPr>
            <w:rFonts w:cstheme="minorHAnsi"/>
            <w:lang w:val="en-GB"/>
          </w:rPr>
          <w:delText>1</w:delText>
        </w:r>
        <w:r w:rsidR="005C0FE6" w:rsidRPr="00005F2E" w:rsidDel="00722809">
          <w:rPr>
            <w:rFonts w:cstheme="minorHAnsi"/>
            <w:lang w:val="en-GB"/>
          </w:rPr>
          <w:delText xml:space="preserve"> ‘best-bet’</w:delText>
        </w:r>
        <w:r w:rsidR="0028320C" w:rsidRPr="00005F2E" w:rsidDel="00722809">
          <w:rPr>
            <w:rFonts w:cstheme="minorHAnsi"/>
            <w:lang w:val="en-GB"/>
          </w:rPr>
          <w:delText xml:space="preserve"> fertilizer </w:delText>
        </w:r>
        <w:r w:rsidR="00894FC4" w:rsidRPr="00005F2E" w:rsidDel="00722809">
          <w:rPr>
            <w:rFonts w:cstheme="minorHAnsi"/>
            <w:lang w:val="en-GB"/>
          </w:rPr>
          <w:delText>recommendation</w:delText>
        </w:r>
        <w:r w:rsidRPr="00005F2E" w:rsidDel="00722809">
          <w:rPr>
            <w:rFonts w:cstheme="minorHAnsi"/>
            <w:lang w:val="en-GB"/>
          </w:rPr>
          <w:delText xml:space="preserve"> with the current </w:delText>
        </w:r>
        <w:r w:rsidR="00894FC4" w:rsidRPr="00005F2E" w:rsidDel="00722809">
          <w:rPr>
            <w:rFonts w:cstheme="minorHAnsi"/>
            <w:lang w:val="en-GB"/>
          </w:rPr>
          <w:delText xml:space="preserve">blanket </w:delText>
        </w:r>
        <w:r w:rsidRPr="00005F2E" w:rsidDel="00722809">
          <w:rPr>
            <w:rFonts w:cstheme="minorHAnsi"/>
            <w:lang w:val="en-GB"/>
          </w:rPr>
          <w:delText>recommendation in multiple locations</w:delText>
        </w:r>
        <w:r w:rsidR="005254DB" w:rsidRPr="00005F2E" w:rsidDel="00722809">
          <w:rPr>
            <w:rFonts w:cstheme="minorHAnsi"/>
            <w:lang w:val="en-GB"/>
          </w:rPr>
          <w:delText xml:space="preserve"> and farms</w:delText>
        </w:r>
        <w:r w:rsidRPr="00005F2E" w:rsidDel="00722809">
          <w:rPr>
            <w:rFonts w:cstheme="minorHAnsi"/>
            <w:lang w:val="en-GB"/>
          </w:rPr>
          <w:delText xml:space="preserve">. The best-bet differ in N:P:K ratios and rates and </w:delText>
        </w:r>
        <w:r w:rsidR="00880909" w:rsidRPr="00005F2E" w:rsidDel="00722809">
          <w:rPr>
            <w:rFonts w:cstheme="minorHAnsi"/>
            <w:lang w:val="en-GB"/>
          </w:rPr>
          <w:delText>are</w:delText>
        </w:r>
        <w:r w:rsidRPr="00005F2E" w:rsidDel="00722809">
          <w:rPr>
            <w:rFonts w:cstheme="minorHAnsi"/>
            <w:lang w:val="en-GB"/>
          </w:rPr>
          <w:delText xml:space="preserve"> designed based on assumptions on how fertilizer responses may vary across locations and fields</w:delText>
        </w:r>
        <w:r w:rsidR="002D1659" w:rsidRPr="00005F2E" w:rsidDel="00722809">
          <w:rPr>
            <w:rFonts w:cstheme="minorHAnsi"/>
            <w:lang w:val="en-GB"/>
          </w:rPr>
          <w:delText xml:space="preserve">. </w:delText>
        </w:r>
        <w:r w:rsidR="00B67C07" w:rsidRPr="00005F2E" w:rsidDel="00722809">
          <w:rPr>
            <w:rFonts w:cstheme="minorHAnsi"/>
            <w:lang w:val="en-GB"/>
          </w:rPr>
          <w:delText xml:space="preserve">The </w:delText>
        </w:r>
        <w:r w:rsidR="0050634C" w:rsidRPr="00005F2E" w:rsidDel="00722809">
          <w:rPr>
            <w:rFonts w:cstheme="minorHAnsi"/>
            <w:lang w:val="en-GB"/>
          </w:rPr>
          <w:delText>two plots</w:delText>
        </w:r>
        <w:r w:rsidR="00B67C07" w:rsidRPr="00005F2E" w:rsidDel="00722809">
          <w:rPr>
            <w:rFonts w:cstheme="minorHAnsi"/>
            <w:lang w:val="en-GB"/>
          </w:rPr>
          <w:delText xml:space="preserve"> will be compared side by side in each site, and </w:delText>
        </w:r>
        <w:r w:rsidR="00B9687E" w:rsidRPr="00005F2E" w:rsidDel="00722809">
          <w:rPr>
            <w:rFonts w:cstheme="minorHAnsi"/>
            <w:lang w:val="en-GB"/>
          </w:rPr>
          <w:delText xml:space="preserve">tuber yield </w:delText>
        </w:r>
        <w:r w:rsidR="00AA13F6" w:rsidRPr="00005F2E" w:rsidDel="00722809">
          <w:rPr>
            <w:rFonts w:cstheme="minorHAnsi"/>
            <w:lang w:val="en-GB"/>
          </w:rPr>
          <w:delText xml:space="preserve">as well as secondary agronomic data </w:delText>
        </w:r>
        <w:r w:rsidR="00B9687E" w:rsidRPr="00005F2E" w:rsidDel="00722809">
          <w:rPr>
            <w:rFonts w:cstheme="minorHAnsi"/>
            <w:lang w:val="en-GB"/>
          </w:rPr>
          <w:delText>will be assessed.</w:delText>
        </w:r>
      </w:del>
    </w:p>
    <w:p w14:paraId="1E57AB9E" w14:textId="01DED539" w:rsidR="00615C0E" w:rsidDel="00722809" w:rsidRDefault="00615C0E" w:rsidP="00615C0E">
      <w:pPr>
        <w:rPr>
          <w:del w:id="10" w:author="Vandamme, Elke (CIP-SSA)" w:date="2021-02-11T21:19:00Z"/>
          <w:rFonts w:cstheme="minorHAnsi"/>
        </w:rPr>
      </w:pPr>
      <w:del w:id="11" w:author="Vandamme, Elke (CIP-SSA)" w:date="2021-02-11T21:19:00Z">
        <w:r w:rsidRPr="00005F2E" w:rsidDel="00722809">
          <w:rPr>
            <w:rFonts w:cstheme="minorHAnsi"/>
          </w:rPr>
          <w:delText xml:space="preserve">This protocol summarizes all aspects on the implementation of this validation activity, including the </w:delText>
        </w:r>
        <w:r w:rsidRPr="00EC3F5A" w:rsidDel="00722809">
          <w:rPr>
            <w:rFonts w:cstheme="minorHAnsi"/>
          </w:rPr>
          <w:delText>various roles and responsibilities of the research and development partners.</w:delText>
        </w:r>
        <w:commentRangeEnd w:id="2"/>
        <w:r w:rsidR="00395B88" w:rsidDel="00722809">
          <w:rPr>
            <w:rStyle w:val="CommentReference"/>
          </w:rPr>
          <w:commentReference w:id="2"/>
        </w:r>
      </w:del>
    </w:p>
    <w:p w14:paraId="5CA68FAC" w14:textId="47E97870" w:rsidR="00722809" w:rsidRPr="00005F2E" w:rsidRDefault="00722809" w:rsidP="00615C0E">
      <w:pPr>
        <w:rPr>
          <w:ins w:id="12" w:author="Vandamme, Elke (CIP-SSA)" w:date="2021-02-11T21:19:00Z"/>
          <w:rFonts w:cstheme="minorHAnsi"/>
        </w:rPr>
      </w:pPr>
      <w:ins w:id="13" w:author="Vandamme, Elke (CIP-SSA)" w:date="2021-02-11T21:19:00Z">
        <w:r>
          <w:rPr>
            <w:rFonts w:cstheme="minorHAnsi"/>
          </w:rPr>
          <w:t>During the 2021A Se</w:t>
        </w:r>
      </w:ins>
      <w:ins w:id="14" w:author="Vandamme, Elke (CIP-SSA)" w:date="2021-02-11T21:20:00Z">
        <w:r>
          <w:rPr>
            <w:rFonts w:cstheme="minorHAnsi"/>
          </w:rPr>
          <w:t>ason in Rwanda, fertilizer response trials with 6 treatments, varying in N, P and K ratios and rates, were conducted to gather the necessary data to calibrate and cr</w:t>
        </w:r>
      </w:ins>
      <w:ins w:id="15" w:author="Vandamme, Elke (CIP-SSA)" w:date="2021-02-11T21:21:00Z">
        <w:r>
          <w:rPr>
            <w:rFonts w:cstheme="minorHAnsi"/>
          </w:rPr>
          <w:t>oss-validate AKILIMO models for potato in Rwanda. Following this exercise, the performance of the calibrated</w:t>
        </w:r>
      </w:ins>
      <w:ins w:id="16" w:author="Vandamme, Elke (CIP-SSA)" w:date="2021-02-11T21:22:00Z">
        <w:r>
          <w:rPr>
            <w:rFonts w:cstheme="minorHAnsi"/>
          </w:rPr>
          <w:t xml:space="preserve"> AKILIMO models is now sufficiently satisfactory to start generating site-specific fertilizer recommendations for potato in </w:t>
        </w:r>
      </w:ins>
      <w:ins w:id="17" w:author="Vandamme, Elke (CIP-SSA)" w:date="2021-02-11T21:23:00Z">
        <w:r>
          <w:rPr>
            <w:rFonts w:cstheme="minorHAnsi"/>
          </w:rPr>
          <w:t xml:space="preserve">Rwanda. In this protocol, field trials are proposed to validate these site-specific recommendations </w:t>
        </w:r>
      </w:ins>
      <w:ins w:id="18" w:author="Vandamme, Elke (CIP-SSA)" w:date="2021-02-11T21:24:00Z">
        <w:r>
          <w:rPr>
            <w:rFonts w:cstheme="minorHAnsi"/>
          </w:rPr>
          <w:t>under on-farm conditions t</w:t>
        </w:r>
      </w:ins>
      <w:ins w:id="19" w:author="Vandamme, Elke (CIP-SSA)" w:date="2021-02-11T21:23:00Z">
        <w:r>
          <w:rPr>
            <w:rFonts w:cstheme="minorHAnsi"/>
          </w:rPr>
          <w:t xml:space="preserve">ogether with farmers. </w:t>
        </w:r>
      </w:ins>
    </w:p>
    <w:p w14:paraId="7E785331" w14:textId="505E0ECB" w:rsidR="00FE4E0C" w:rsidRPr="00005F2E" w:rsidRDefault="00FE4E0C" w:rsidP="003B1744">
      <w:pPr>
        <w:pStyle w:val="ListParagraph"/>
        <w:numPr>
          <w:ilvl w:val="0"/>
          <w:numId w:val="4"/>
        </w:numPr>
        <w:rPr>
          <w:rFonts w:cstheme="minorHAnsi"/>
          <w:b/>
          <w:bCs/>
          <w:lang w:val="en-GB"/>
        </w:rPr>
      </w:pPr>
      <w:r w:rsidRPr="00005F2E">
        <w:rPr>
          <w:rFonts w:cstheme="minorHAnsi"/>
          <w:b/>
          <w:bCs/>
          <w:lang w:val="en-GB"/>
        </w:rPr>
        <w:t>Objectives</w:t>
      </w:r>
    </w:p>
    <w:p w14:paraId="4C2C48E1" w14:textId="34CE3306" w:rsidR="00637E4A" w:rsidRPr="00005F2E" w:rsidRDefault="00480BA9">
      <w:pPr>
        <w:rPr>
          <w:rFonts w:cstheme="minorHAnsi"/>
          <w:lang w:val="en-GB"/>
        </w:rPr>
      </w:pPr>
      <w:commentRangeStart w:id="20"/>
      <w:r w:rsidRPr="00005F2E">
        <w:rPr>
          <w:rFonts w:cstheme="minorHAnsi"/>
          <w:lang w:val="en-GB"/>
        </w:rPr>
        <w:t xml:space="preserve">The </w:t>
      </w:r>
      <w:r w:rsidR="00637E4A" w:rsidRPr="00005F2E">
        <w:rPr>
          <w:rFonts w:cstheme="minorHAnsi"/>
          <w:lang w:val="en-GB"/>
        </w:rPr>
        <w:t>objectives</w:t>
      </w:r>
      <w:r w:rsidRPr="00005F2E">
        <w:rPr>
          <w:rFonts w:cstheme="minorHAnsi"/>
          <w:lang w:val="en-GB"/>
        </w:rPr>
        <w:t xml:space="preserve"> of the trials </w:t>
      </w:r>
      <w:r w:rsidR="004B6501" w:rsidRPr="00005F2E">
        <w:rPr>
          <w:rFonts w:cstheme="minorHAnsi"/>
          <w:lang w:val="en-GB"/>
        </w:rPr>
        <w:t>are</w:t>
      </w:r>
      <w:r w:rsidR="00637E4A" w:rsidRPr="00005F2E">
        <w:rPr>
          <w:rFonts w:cstheme="minorHAnsi"/>
          <w:lang w:val="en-GB"/>
        </w:rPr>
        <w:t xml:space="preserve"> to</w:t>
      </w:r>
      <w:r w:rsidR="00FE4E0C" w:rsidRPr="00005F2E">
        <w:rPr>
          <w:rFonts w:cstheme="minorHAnsi"/>
          <w:lang w:val="en-GB"/>
        </w:rPr>
        <w:t>:</w:t>
      </w:r>
      <w:commentRangeEnd w:id="20"/>
      <w:r w:rsidR="00395B88">
        <w:rPr>
          <w:rStyle w:val="CommentReference"/>
        </w:rPr>
        <w:commentReference w:id="20"/>
      </w:r>
      <w:ins w:id="21" w:author="Vandamme, Elke (CIP-SSA)" w:date="2021-02-11T21:24:00Z">
        <w:r w:rsidR="00722809">
          <w:rPr>
            <w:rFonts w:cstheme="minorHAnsi"/>
            <w:lang w:val="en-GB"/>
          </w:rPr>
          <w:t xml:space="preserve"> evaluate under on-farm conditions</w:t>
        </w:r>
      </w:ins>
      <w:ins w:id="22" w:author="Vandamme, Elke (CIP-SSA)" w:date="2021-02-11T21:25:00Z">
        <w:r w:rsidR="00722809">
          <w:rPr>
            <w:rFonts w:cstheme="minorHAnsi"/>
            <w:lang w:val="en-GB"/>
          </w:rPr>
          <w:t xml:space="preserve"> whether site-specific AKILIMO fertilizer recommendations lead to higher revenues </w:t>
        </w:r>
      </w:ins>
      <w:ins w:id="23" w:author="Vandamme, Elke (CIP-SSA)" w:date="2021-02-11T21:26:00Z">
        <w:r w:rsidR="00722809">
          <w:rPr>
            <w:rFonts w:cstheme="minorHAnsi"/>
            <w:lang w:val="en-GB"/>
          </w:rPr>
          <w:t xml:space="preserve">in potato production systems </w:t>
        </w:r>
      </w:ins>
      <w:ins w:id="24" w:author="Vandamme, Elke (CIP-SSA)" w:date="2021-02-11T21:25:00Z">
        <w:r w:rsidR="00722809">
          <w:rPr>
            <w:rFonts w:cstheme="minorHAnsi"/>
            <w:lang w:val="en-GB"/>
          </w:rPr>
          <w:t>than the blanket fertilizer recommendation.</w:t>
        </w:r>
      </w:ins>
    </w:p>
    <w:p w14:paraId="0D724092" w14:textId="7FB068F5" w:rsidR="00637E4A" w:rsidRPr="00005F2E" w:rsidDel="00395B88" w:rsidRDefault="002D1659" w:rsidP="00395B88">
      <w:pPr>
        <w:ind w:left="567"/>
        <w:rPr>
          <w:del w:id="25" w:author="Vandamme, Elke (CIP-SSA)" w:date="2021-02-11T17:30:00Z"/>
          <w:rFonts w:cstheme="minorHAnsi"/>
          <w:lang w:val="en-GB"/>
        </w:rPr>
      </w:pPr>
      <w:del w:id="26" w:author="Vandamme, Elke (CIP-SSA)" w:date="2021-02-11T17:30:00Z">
        <w:r w:rsidRPr="00005F2E" w:rsidDel="00395B88">
          <w:rPr>
            <w:rFonts w:cstheme="minorHAnsi"/>
            <w:lang w:val="en-GB"/>
          </w:rPr>
          <w:delText xml:space="preserve">(1) </w:delText>
        </w:r>
        <w:r w:rsidR="00643155" w:rsidRPr="00005F2E" w:rsidDel="00395B88">
          <w:rPr>
            <w:rFonts w:cstheme="minorHAnsi"/>
            <w:lang w:val="en-GB"/>
          </w:rPr>
          <w:delText>evaluate which</w:delText>
        </w:r>
        <w:r w:rsidR="00480BA9" w:rsidRPr="00005F2E" w:rsidDel="00395B88">
          <w:rPr>
            <w:rFonts w:cstheme="minorHAnsi"/>
            <w:lang w:val="en-GB"/>
          </w:rPr>
          <w:delText xml:space="preserve"> </w:delText>
        </w:r>
        <w:r w:rsidR="00362599" w:rsidRPr="00005F2E" w:rsidDel="00395B88">
          <w:rPr>
            <w:rFonts w:cstheme="minorHAnsi"/>
            <w:lang w:val="en-GB"/>
          </w:rPr>
          <w:delText>location</w:delText>
        </w:r>
        <w:r w:rsidR="00093B37" w:rsidRPr="00005F2E" w:rsidDel="00395B88">
          <w:rPr>
            <w:rFonts w:cstheme="minorHAnsi"/>
            <w:lang w:val="en-GB"/>
          </w:rPr>
          <w:delText>-</w:delText>
        </w:r>
        <w:r w:rsidR="00362599" w:rsidRPr="00005F2E" w:rsidDel="00395B88">
          <w:rPr>
            <w:rFonts w:cstheme="minorHAnsi"/>
            <w:lang w:val="en-GB"/>
          </w:rPr>
          <w:delText xml:space="preserve"> or f</w:delText>
        </w:r>
        <w:r w:rsidR="00894EE1" w:rsidRPr="00005F2E" w:rsidDel="00395B88">
          <w:rPr>
            <w:rFonts w:cstheme="minorHAnsi"/>
            <w:lang w:val="en-GB"/>
          </w:rPr>
          <w:delText>arm</w:delText>
        </w:r>
        <w:r w:rsidR="00362599" w:rsidRPr="00005F2E" w:rsidDel="00395B88">
          <w:rPr>
            <w:rFonts w:cstheme="minorHAnsi"/>
            <w:lang w:val="en-GB"/>
          </w:rPr>
          <w:delText xml:space="preserve">-specific </w:delText>
        </w:r>
        <w:r w:rsidR="003D7FC9" w:rsidRPr="00005F2E" w:rsidDel="00395B88">
          <w:rPr>
            <w:rFonts w:cstheme="minorHAnsi"/>
            <w:lang w:val="en-GB"/>
          </w:rPr>
          <w:delText>variables</w:delText>
        </w:r>
        <w:r w:rsidR="00480BA9" w:rsidRPr="00005F2E" w:rsidDel="00395B88">
          <w:rPr>
            <w:rFonts w:cstheme="minorHAnsi"/>
            <w:lang w:val="en-GB"/>
          </w:rPr>
          <w:delText xml:space="preserve"> </w:delText>
        </w:r>
        <w:r w:rsidR="00A017D7" w:rsidRPr="00005F2E" w:rsidDel="00395B88">
          <w:rPr>
            <w:rFonts w:cstheme="minorHAnsi"/>
            <w:lang w:val="en-GB"/>
          </w:rPr>
          <w:delText xml:space="preserve">have predictive power </w:delText>
        </w:r>
        <w:r w:rsidR="002D40A0" w:rsidRPr="00005F2E" w:rsidDel="00395B88">
          <w:rPr>
            <w:rFonts w:cstheme="minorHAnsi"/>
            <w:lang w:val="en-GB"/>
          </w:rPr>
          <w:delText xml:space="preserve">to explain </w:delText>
        </w:r>
        <w:r w:rsidR="00807E4D" w:rsidRPr="00005F2E" w:rsidDel="00395B88">
          <w:rPr>
            <w:rFonts w:cstheme="minorHAnsi"/>
            <w:lang w:val="en-GB"/>
          </w:rPr>
          <w:delText>variation</w:delText>
        </w:r>
        <w:r w:rsidR="00480BA9" w:rsidRPr="00005F2E" w:rsidDel="00395B88">
          <w:rPr>
            <w:rFonts w:cstheme="minorHAnsi"/>
            <w:lang w:val="en-GB"/>
          </w:rPr>
          <w:delText xml:space="preserve"> in responses</w:delText>
        </w:r>
        <w:r w:rsidRPr="00005F2E" w:rsidDel="00395B88">
          <w:rPr>
            <w:rFonts w:cstheme="minorHAnsi"/>
            <w:lang w:val="en-GB"/>
          </w:rPr>
          <w:delText xml:space="preserve"> </w:delText>
        </w:r>
        <w:r w:rsidR="00EE6D13" w:rsidRPr="00005F2E" w:rsidDel="00395B88">
          <w:rPr>
            <w:rFonts w:cstheme="minorHAnsi"/>
            <w:lang w:val="en-GB"/>
          </w:rPr>
          <w:delText xml:space="preserve">to </w:delText>
        </w:r>
        <w:r w:rsidR="00807E4D" w:rsidRPr="00005F2E" w:rsidDel="00395B88">
          <w:rPr>
            <w:rFonts w:cstheme="minorHAnsi"/>
            <w:lang w:val="en-GB"/>
          </w:rPr>
          <w:delText xml:space="preserve">different </w:delText>
        </w:r>
        <w:r w:rsidR="00EE6D13" w:rsidRPr="00005F2E" w:rsidDel="00395B88">
          <w:rPr>
            <w:rFonts w:cstheme="minorHAnsi"/>
            <w:lang w:val="en-GB"/>
          </w:rPr>
          <w:delText>best-bet</w:delText>
        </w:r>
        <w:r w:rsidR="00E70338" w:rsidRPr="00005F2E" w:rsidDel="00395B88">
          <w:rPr>
            <w:rFonts w:cstheme="minorHAnsi"/>
            <w:lang w:val="en-GB"/>
          </w:rPr>
          <w:delText xml:space="preserve"> fertilizer</w:delText>
        </w:r>
        <w:r w:rsidR="00807E4D" w:rsidRPr="00005F2E" w:rsidDel="00395B88">
          <w:rPr>
            <w:rFonts w:cstheme="minorHAnsi"/>
            <w:lang w:val="en-GB"/>
          </w:rPr>
          <w:delText xml:space="preserve"> recommendations among fields</w:delText>
        </w:r>
        <w:r w:rsidR="004B5007" w:rsidRPr="00005F2E" w:rsidDel="00395B88">
          <w:rPr>
            <w:rFonts w:cstheme="minorHAnsi"/>
            <w:lang w:val="en-GB"/>
          </w:rPr>
          <w:delText>;</w:delText>
        </w:r>
      </w:del>
    </w:p>
    <w:p w14:paraId="35930C3E" w14:textId="22FA3028" w:rsidR="00615C0E" w:rsidRPr="00005F2E" w:rsidRDefault="002D1659" w:rsidP="00395B88">
      <w:pPr>
        <w:ind w:left="567"/>
        <w:rPr>
          <w:rFonts w:cstheme="minorHAnsi"/>
          <w:lang w:val="en-GB"/>
        </w:rPr>
        <w:pPrChange w:id="27" w:author="Vandamme, Elke (CIP-SSA)" w:date="2021-02-11T17:30:00Z">
          <w:pPr/>
        </w:pPrChange>
      </w:pPr>
      <w:del w:id="28" w:author="Vandamme, Elke (CIP-SSA)" w:date="2021-02-11T17:30:00Z">
        <w:r w:rsidRPr="00005F2E" w:rsidDel="00395B88">
          <w:rPr>
            <w:rFonts w:cstheme="minorHAnsi"/>
            <w:lang w:val="en-GB"/>
          </w:rPr>
          <w:delText xml:space="preserve">(2) </w:delText>
        </w:r>
        <w:r w:rsidR="00DB69CE" w:rsidRPr="00005F2E" w:rsidDel="00395B88">
          <w:rPr>
            <w:rFonts w:cstheme="minorHAnsi"/>
            <w:lang w:val="en-GB"/>
          </w:rPr>
          <w:delText>collect</w:delText>
        </w:r>
        <w:r w:rsidRPr="00005F2E" w:rsidDel="00395B88">
          <w:rPr>
            <w:rFonts w:cstheme="minorHAnsi"/>
            <w:lang w:val="en-GB"/>
          </w:rPr>
          <w:delText xml:space="preserve"> </w:delText>
        </w:r>
        <w:r w:rsidR="00807E4D" w:rsidRPr="00005F2E" w:rsidDel="00395B88">
          <w:rPr>
            <w:rFonts w:cstheme="minorHAnsi"/>
            <w:lang w:val="en-GB"/>
          </w:rPr>
          <w:delText>fertilizer response</w:delText>
        </w:r>
        <w:r w:rsidRPr="00005F2E" w:rsidDel="00395B88">
          <w:rPr>
            <w:rFonts w:cstheme="minorHAnsi"/>
            <w:lang w:val="en-GB"/>
          </w:rPr>
          <w:delText xml:space="preserve"> data to cross-validate the AKILIMO model for potato in Rwanda enabling future </w:delText>
        </w:r>
        <w:r w:rsidR="0024023A" w:rsidRPr="00005F2E" w:rsidDel="00395B88">
          <w:rPr>
            <w:rFonts w:cstheme="minorHAnsi"/>
            <w:lang w:val="en-GB"/>
          </w:rPr>
          <w:delText>field</w:delText>
        </w:r>
        <w:r w:rsidRPr="00005F2E" w:rsidDel="00395B88">
          <w:rPr>
            <w:rFonts w:cstheme="minorHAnsi"/>
            <w:lang w:val="en-GB"/>
          </w:rPr>
          <w:delText xml:space="preserve">-specific </w:delText>
        </w:r>
        <w:r w:rsidR="0024023A" w:rsidRPr="00005F2E" w:rsidDel="00395B88">
          <w:rPr>
            <w:rFonts w:cstheme="minorHAnsi"/>
            <w:lang w:val="en-GB"/>
          </w:rPr>
          <w:delText xml:space="preserve">fertilizer </w:delText>
        </w:r>
        <w:r w:rsidRPr="00005F2E" w:rsidDel="00395B88">
          <w:rPr>
            <w:rFonts w:cstheme="minorHAnsi"/>
            <w:lang w:val="en-GB"/>
          </w:rPr>
          <w:delText>recommendations.</w:delText>
        </w:r>
        <w:r w:rsidR="00EC3F5A" w:rsidDel="00395B88">
          <w:rPr>
            <w:rFonts w:cstheme="minorHAnsi"/>
            <w:lang w:val="en-GB"/>
          </w:rPr>
          <w:delText xml:space="preserve"> </w:delText>
        </w:r>
      </w:del>
      <w:r w:rsidR="00615C0E" w:rsidRPr="00005F2E">
        <w:rPr>
          <w:rFonts w:cstheme="minorHAnsi"/>
          <w:b/>
        </w:rPr>
        <w:t>These validation trials</w:t>
      </w:r>
      <w:r w:rsidR="00615C0E" w:rsidRPr="00005F2E">
        <w:rPr>
          <w:rFonts w:cstheme="minorHAnsi"/>
        </w:rPr>
        <w:t xml:space="preserve"> will be </w:t>
      </w:r>
      <w:r w:rsidR="00615C0E" w:rsidRPr="00005F2E">
        <w:rPr>
          <w:rFonts w:cstheme="minorHAnsi"/>
        </w:rPr>
        <w:lastRenderedPageBreak/>
        <w:t xml:space="preserve">conducted within farmers’ own fields, to evaluate the performance of the tool under farmers’ practice (real life test). </w:t>
      </w:r>
      <w:r w:rsidR="00B074C4" w:rsidRPr="00005F2E">
        <w:rPr>
          <w:rFonts w:cstheme="minorHAnsi"/>
        </w:rPr>
        <w:t>While conducting trials</w:t>
      </w:r>
      <w:r w:rsidR="00615C0E" w:rsidRPr="00005F2E">
        <w:rPr>
          <w:rFonts w:cstheme="minorHAnsi"/>
        </w:rPr>
        <w:t>, data is collected by the E</w:t>
      </w:r>
      <w:r w:rsidR="00B074C4" w:rsidRPr="00005F2E">
        <w:rPr>
          <w:rFonts w:cstheme="minorHAnsi"/>
        </w:rPr>
        <w:t xml:space="preserve">xtension </w:t>
      </w:r>
      <w:r w:rsidR="00615C0E" w:rsidRPr="00005F2E">
        <w:rPr>
          <w:rFonts w:cstheme="minorHAnsi"/>
        </w:rPr>
        <w:t>A</w:t>
      </w:r>
      <w:r w:rsidR="00B074C4" w:rsidRPr="00005F2E">
        <w:rPr>
          <w:rFonts w:cstheme="minorHAnsi"/>
        </w:rPr>
        <w:t>gent</w:t>
      </w:r>
      <w:r w:rsidR="00615C0E" w:rsidRPr="00005F2E">
        <w:rPr>
          <w:rFonts w:cstheme="minorHAnsi"/>
        </w:rPr>
        <w:t>s</w:t>
      </w:r>
      <w:r w:rsidR="00B074C4" w:rsidRPr="00005F2E">
        <w:rPr>
          <w:rFonts w:cstheme="minorHAnsi"/>
        </w:rPr>
        <w:t xml:space="preserve"> (EAs)</w:t>
      </w:r>
      <w:r w:rsidR="00615C0E" w:rsidRPr="00005F2E">
        <w:rPr>
          <w:rFonts w:cstheme="minorHAnsi"/>
        </w:rPr>
        <w:t xml:space="preserve"> and the households, with training support by the researchers</w:t>
      </w:r>
    </w:p>
    <w:p w14:paraId="67F3856C" w14:textId="1C82886B" w:rsidR="005C788A" w:rsidRPr="00005F2E" w:rsidRDefault="00EA06D7" w:rsidP="003B1744">
      <w:pPr>
        <w:pStyle w:val="ListParagraph"/>
        <w:numPr>
          <w:ilvl w:val="0"/>
          <w:numId w:val="4"/>
        </w:numPr>
        <w:rPr>
          <w:rFonts w:cstheme="minorHAnsi"/>
          <w:b/>
          <w:bCs/>
          <w:lang w:val="en-GB"/>
        </w:rPr>
      </w:pPr>
      <w:r w:rsidRPr="00005F2E">
        <w:rPr>
          <w:rFonts w:cstheme="minorHAnsi"/>
          <w:b/>
          <w:bCs/>
          <w:lang w:val="en-GB"/>
        </w:rPr>
        <w:t xml:space="preserve">Locations </w:t>
      </w:r>
      <w:r w:rsidR="001176B5" w:rsidRPr="00005F2E">
        <w:rPr>
          <w:rFonts w:cstheme="minorHAnsi"/>
          <w:b/>
          <w:bCs/>
          <w:lang w:val="en-GB"/>
        </w:rPr>
        <w:t>and timing</w:t>
      </w:r>
    </w:p>
    <w:p w14:paraId="00BFA019" w14:textId="6730E153" w:rsidR="00F60F7A" w:rsidRPr="00005F2E" w:rsidRDefault="006F6FB5">
      <w:pPr>
        <w:rPr>
          <w:rFonts w:cstheme="minorHAnsi"/>
          <w:lang w:val="en-GB"/>
        </w:rPr>
      </w:pPr>
      <w:r w:rsidRPr="00005F2E">
        <w:rPr>
          <w:rFonts w:cstheme="minorHAnsi"/>
          <w:lang w:val="en-GB"/>
        </w:rPr>
        <w:t xml:space="preserve">The trials </w:t>
      </w:r>
      <w:r w:rsidR="00292CBD" w:rsidRPr="00005F2E">
        <w:rPr>
          <w:rFonts w:cstheme="minorHAnsi"/>
          <w:lang w:val="en-GB"/>
        </w:rPr>
        <w:t xml:space="preserve">in growing season of 2021B </w:t>
      </w:r>
      <w:r w:rsidRPr="00005F2E">
        <w:rPr>
          <w:rFonts w:cstheme="minorHAnsi"/>
          <w:lang w:val="en-GB"/>
        </w:rPr>
        <w:t xml:space="preserve">will be implemented in </w:t>
      </w:r>
      <w:r w:rsidR="00292CBD" w:rsidRPr="00005F2E">
        <w:rPr>
          <w:rFonts w:cstheme="minorHAnsi"/>
          <w:lang w:val="en-GB"/>
        </w:rPr>
        <w:t xml:space="preserve">two </w:t>
      </w:r>
      <w:r w:rsidR="002D1659" w:rsidRPr="00005F2E">
        <w:rPr>
          <w:rFonts w:cstheme="minorHAnsi"/>
          <w:lang w:val="en-GB"/>
        </w:rPr>
        <w:t xml:space="preserve">districts, </w:t>
      </w:r>
      <w:proofErr w:type="spellStart"/>
      <w:r w:rsidR="002D1659" w:rsidRPr="00005F2E">
        <w:rPr>
          <w:rFonts w:cstheme="minorHAnsi"/>
          <w:lang w:val="en-GB"/>
        </w:rPr>
        <w:t>Rubavu</w:t>
      </w:r>
      <w:proofErr w:type="spellEnd"/>
      <w:r w:rsidR="00292CBD" w:rsidRPr="00005F2E">
        <w:rPr>
          <w:rFonts w:cstheme="minorHAnsi"/>
          <w:lang w:val="en-GB"/>
        </w:rPr>
        <w:t xml:space="preserve"> </w:t>
      </w:r>
      <w:r w:rsidR="005672DD" w:rsidRPr="00005F2E">
        <w:rPr>
          <w:rFonts w:cstheme="minorHAnsi"/>
          <w:lang w:val="en-GB"/>
        </w:rPr>
        <w:t xml:space="preserve">and </w:t>
      </w:r>
      <w:proofErr w:type="spellStart"/>
      <w:r w:rsidR="000F6FB9" w:rsidRPr="00005F2E">
        <w:rPr>
          <w:rFonts w:cstheme="minorHAnsi"/>
          <w:lang w:val="en-GB"/>
        </w:rPr>
        <w:t>Rutsiro</w:t>
      </w:r>
      <w:proofErr w:type="spellEnd"/>
      <w:r w:rsidR="002D1659" w:rsidRPr="00005F2E">
        <w:rPr>
          <w:rFonts w:cstheme="minorHAnsi"/>
          <w:lang w:val="en-GB"/>
        </w:rPr>
        <w:t xml:space="preserve">. </w:t>
      </w:r>
      <w:r w:rsidR="001F4114" w:rsidRPr="00005F2E">
        <w:rPr>
          <w:rFonts w:cstheme="minorHAnsi"/>
          <w:lang w:val="en-GB"/>
        </w:rPr>
        <w:t xml:space="preserve">These </w:t>
      </w:r>
      <w:r w:rsidR="00292CBD" w:rsidRPr="00005F2E">
        <w:rPr>
          <w:rFonts w:cstheme="minorHAnsi"/>
          <w:lang w:val="en-GB"/>
        </w:rPr>
        <w:t xml:space="preserve">two </w:t>
      </w:r>
      <w:r w:rsidR="001F4114" w:rsidRPr="00005F2E">
        <w:rPr>
          <w:rFonts w:cstheme="minorHAnsi"/>
          <w:lang w:val="en-GB"/>
        </w:rPr>
        <w:t xml:space="preserve">districts </w:t>
      </w:r>
      <w:r w:rsidR="003724CF" w:rsidRPr="00005F2E">
        <w:rPr>
          <w:rFonts w:cstheme="minorHAnsi"/>
          <w:lang w:val="en-GB"/>
        </w:rPr>
        <w:t xml:space="preserve">represent </w:t>
      </w:r>
      <w:r w:rsidR="00292CBD" w:rsidRPr="00005F2E">
        <w:rPr>
          <w:rFonts w:cstheme="minorHAnsi"/>
          <w:lang w:val="en-GB"/>
        </w:rPr>
        <w:t xml:space="preserve">two </w:t>
      </w:r>
      <w:r w:rsidR="001F4114" w:rsidRPr="00005F2E">
        <w:rPr>
          <w:rFonts w:cstheme="minorHAnsi"/>
          <w:lang w:val="en-GB"/>
        </w:rPr>
        <w:t xml:space="preserve">main </w:t>
      </w:r>
      <w:proofErr w:type="spellStart"/>
      <w:r w:rsidR="001F4114" w:rsidRPr="00005F2E">
        <w:rPr>
          <w:rFonts w:cstheme="minorHAnsi"/>
          <w:lang w:val="en-GB"/>
        </w:rPr>
        <w:t>agro</w:t>
      </w:r>
      <w:proofErr w:type="spellEnd"/>
      <w:r w:rsidR="001F4114" w:rsidRPr="00005F2E">
        <w:rPr>
          <w:rFonts w:cstheme="minorHAnsi"/>
          <w:lang w:val="en-GB"/>
        </w:rPr>
        <w:t>-ecological zones where potato is grown in Rwanda (Volcanic Plains</w:t>
      </w:r>
      <w:r w:rsidR="00292CBD" w:rsidRPr="00005F2E">
        <w:rPr>
          <w:rFonts w:cstheme="minorHAnsi"/>
          <w:lang w:val="en-GB"/>
        </w:rPr>
        <w:t xml:space="preserve"> </w:t>
      </w:r>
      <w:r w:rsidR="001F4114" w:rsidRPr="00005F2E">
        <w:rPr>
          <w:rFonts w:cstheme="minorHAnsi"/>
          <w:lang w:val="en-GB"/>
        </w:rPr>
        <w:t xml:space="preserve">and Congo Nile Divide). </w:t>
      </w:r>
      <w:r w:rsidR="001176B5" w:rsidRPr="00005F2E">
        <w:rPr>
          <w:rFonts w:cstheme="minorHAnsi"/>
          <w:lang w:val="en-GB"/>
        </w:rPr>
        <w:t>The trials will be conducted during the 202</w:t>
      </w:r>
      <w:r w:rsidR="00273161" w:rsidRPr="00005F2E">
        <w:rPr>
          <w:rFonts w:cstheme="minorHAnsi"/>
          <w:lang w:val="en-GB"/>
        </w:rPr>
        <w:t>1</w:t>
      </w:r>
      <w:r w:rsidR="001176B5" w:rsidRPr="00005F2E">
        <w:rPr>
          <w:rFonts w:cstheme="minorHAnsi"/>
          <w:lang w:val="en-GB"/>
        </w:rPr>
        <w:t xml:space="preserve"> Season </w:t>
      </w:r>
      <w:r w:rsidR="00292CBD" w:rsidRPr="00005F2E">
        <w:rPr>
          <w:rFonts w:cstheme="minorHAnsi"/>
          <w:lang w:val="en-GB"/>
        </w:rPr>
        <w:t>B</w:t>
      </w:r>
      <w:r w:rsidR="001176B5" w:rsidRPr="00005F2E">
        <w:rPr>
          <w:rFonts w:cstheme="minorHAnsi"/>
          <w:lang w:val="en-GB"/>
        </w:rPr>
        <w:t>.</w:t>
      </w:r>
    </w:p>
    <w:p w14:paraId="2701668F" w14:textId="246A16B1" w:rsidR="00D65302" w:rsidRPr="00005F2E" w:rsidRDefault="00D743E8" w:rsidP="00EC3F5A">
      <w:pPr>
        <w:rPr>
          <w:rFonts w:cstheme="minorHAnsi"/>
          <w:b/>
          <w:bCs/>
          <w:lang w:val="en-GB"/>
        </w:rPr>
      </w:pPr>
      <w:r w:rsidRPr="00005F2E">
        <w:rPr>
          <w:rFonts w:cstheme="minorHAnsi"/>
          <w:b/>
          <w:bCs/>
          <w:lang w:val="en-GB"/>
        </w:rPr>
        <w:br w:type="page"/>
      </w:r>
      <w:r w:rsidR="00D65302" w:rsidRPr="00005F2E">
        <w:rPr>
          <w:rFonts w:cstheme="minorHAnsi"/>
          <w:b/>
          <w:bCs/>
          <w:lang w:val="en-GB"/>
        </w:rPr>
        <w:lastRenderedPageBreak/>
        <w:t xml:space="preserve">Site </w:t>
      </w:r>
      <w:r w:rsidR="006239DC" w:rsidRPr="00005F2E">
        <w:rPr>
          <w:rFonts w:cstheme="minorHAnsi"/>
          <w:b/>
          <w:bCs/>
          <w:lang w:val="en-GB"/>
        </w:rPr>
        <w:t xml:space="preserve">and farmers </w:t>
      </w:r>
      <w:r w:rsidR="00D65302" w:rsidRPr="00005F2E">
        <w:rPr>
          <w:rFonts w:cstheme="minorHAnsi"/>
          <w:b/>
          <w:bCs/>
          <w:lang w:val="en-GB"/>
        </w:rPr>
        <w:t>selection</w:t>
      </w:r>
    </w:p>
    <w:p w14:paraId="7E2575F1" w14:textId="3F353B20" w:rsidR="0052756E" w:rsidRPr="00005F2E" w:rsidRDefault="00685674">
      <w:pPr>
        <w:rPr>
          <w:rFonts w:cstheme="minorHAnsi"/>
          <w:lang w:val="en-GB"/>
        </w:rPr>
      </w:pPr>
      <w:r w:rsidRPr="00005F2E">
        <w:rPr>
          <w:rFonts w:cstheme="minorHAnsi"/>
          <w:lang w:val="en-GB"/>
        </w:rPr>
        <w:t>Validation</w:t>
      </w:r>
      <w:r w:rsidR="00985147" w:rsidRPr="00005F2E">
        <w:rPr>
          <w:rFonts w:cstheme="minorHAnsi"/>
          <w:lang w:val="en-GB"/>
        </w:rPr>
        <w:t xml:space="preserve"> trials will be </w:t>
      </w:r>
      <w:r w:rsidR="00353E5C" w:rsidRPr="00005F2E">
        <w:rPr>
          <w:rFonts w:cstheme="minorHAnsi"/>
          <w:lang w:val="en-GB"/>
        </w:rPr>
        <w:t xml:space="preserve">established </w:t>
      </w:r>
      <w:r w:rsidR="00353E5C" w:rsidRPr="00EC3F5A">
        <w:rPr>
          <w:rFonts w:cstheme="minorHAnsi"/>
          <w:highlight w:val="yellow"/>
          <w:lang w:val="en-GB"/>
        </w:rPr>
        <w:t>in</w:t>
      </w:r>
      <w:r w:rsidR="00B46CCD" w:rsidRPr="00EC3F5A">
        <w:rPr>
          <w:rFonts w:cstheme="minorHAnsi"/>
          <w:highlight w:val="yellow"/>
          <w:lang w:val="en-GB"/>
        </w:rPr>
        <w:t xml:space="preserve"> </w:t>
      </w:r>
      <w:r w:rsidR="00EC3F5A" w:rsidRPr="00EC3F5A">
        <w:rPr>
          <w:rFonts w:cstheme="minorHAnsi"/>
          <w:highlight w:val="yellow"/>
          <w:lang w:val="en-GB"/>
        </w:rPr>
        <w:t>30</w:t>
      </w:r>
      <w:commentRangeStart w:id="29"/>
      <w:commentRangeEnd w:id="29"/>
      <w:r w:rsidR="0057756E" w:rsidRPr="00EC3F5A">
        <w:rPr>
          <w:rStyle w:val="CommentReference"/>
          <w:rFonts w:cstheme="minorHAnsi"/>
          <w:sz w:val="22"/>
          <w:szCs w:val="22"/>
          <w:highlight w:val="yellow"/>
        </w:rPr>
        <w:commentReference w:id="29"/>
      </w:r>
      <w:r w:rsidR="00353E5C" w:rsidRPr="00EC3F5A">
        <w:rPr>
          <w:rFonts w:cstheme="minorHAnsi"/>
          <w:highlight w:val="yellow"/>
          <w:lang w:val="en-GB"/>
        </w:rPr>
        <w:t xml:space="preserve"> sites</w:t>
      </w:r>
      <w:r w:rsidR="00353E5C" w:rsidRPr="00005F2E">
        <w:rPr>
          <w:rFonts w:cstheme="minorHAnsi"/>
          <w:lang w:val="en-GB"/>
        </w:rPr>
        <w:t xml:space="preserve"> </w:t>
      </w:r>
      <w:r w:rsidR="0028450A" w:rsidRPr="00005F2E">
        <w:rPr>
          <w:rFonts w:cstheme="minorHAnsi"/>
          <w:lang w:val="en-GB"/>
        </w:rPr>
        <w:t>per</w:t>
      </w:r>
      <w:r w:rsidR="00353E5C" w:rsidRPr="00005F2E">
        <w:rPr>
          <w:rFonts w:cstheme="minorHAnsi"/>
          <w:lang w:val="en-GB"/>
        </w:rPr>
        <w:t xml:space="preserve"> district</w:t>
      </w:r>
      <w:r w:rsidR="00CC1F0C" w:rsidRPr="00005F2E">
        <w:rPr>
          <w:rStyle w:val="FootnoteReference"/>
          <w:rFonts w:cstheme="minorHAnsi"/>
          <w:lang w:val="en-GB"/>
        </w:rPr>
        <w:footnoteReference w:id="2"/>
      </w:r>
      <w:r w:rsidR="00353E5C" w:rsidRPr="00005F2E">
        <w:rPr>
          <w:rFonts w:cstheme="minorHAnsi"/>
          <w:lang w:val="en-GB"/>
        </w:rPr>
        <w:t xml:space="preserve">. </w:t>
      </w:r>
    </w:p>
    <w:p w14:paraId="1D83188C" w14:textId="0767EECD" w:rsidR="00685674" w:rsidRPr="00005F2E" w:rsidRDefault="00685674" w:rsidP="00ED204F">
      <w:pPr>
        <w:spacing w:after="120"/>
        <w:rPr>
          <w:rFonts w:cstheme="minorHAnsi"/>
          <w:lang w:val="en-GB"/>
        </w:rPr>
      </w:pPr>
      <w:r w:rsidRPr="00005F2E">
        <w:rPr>
          <w:rFonts w:cstheme="minorHAnsi"/>
          <w:b/>
        </w:rPr>
        <w:t>These validation trials</w:t>
      </w:r>
      <w:r w:rsidRPr="00005F2E">
        <w:rPr>
          <w:rFonts w:cstheme="minorHAnsi"/>
        </w:rPr>
        <w:t xml:space="preserve"> will be conducted within farmers’ own fields, to evaluate the performance of the tool under farmers’ practice (real life test). As for validation, data is collected by the E</w:t>
      </w:r>
      <w:r w:rsidR="00586754" w:rsidRPr="00005F2E">
        <w:rPr>
          <w:rFonts w:cstheme="minorHAnsi"/>
        </w:rPr>
        <w:t xml:space="preserve">xtension </w:t>
      </w:r>
      <w:r w:rsidRPr="00005F2E">
        <w:rPr>
          <w:rFonts w:cstheme="minorHAnsi"/>
        </w:rPr>
        <w:t>A</w:t>
      </w:r>
      <w:r w:rsidR="00586754" w:rsidRPr="00005F2E">
        <w:rPr>
          <w:rFonts w:cstheme="minorHAnsi"/>
        </w:rPr>
        <w:t>gent</w:t>
      </w:r>
      <w:r w:rsidRPr="00005F2E">
        <w:rPr>
          <w:rFonts w:cstheme="minorHAnsi"/>
        </w:rPr>
        <w:t xml:space="preserve">s and the households, with training support by the researchers. </w:t>
      </w:r>
    </w:p>
    <w:p w14:paraId="7A675D70" w14:textId="73DF7098" w:rsidR="007B1945" w:rsidRPr="00005F2E" w:rsidRDefault="00171675" w:rsidP="00ED204F">
      <w:pPr>
        <w:spacing w:after="120"/>
        <w:rPr>
          <w:rFonts w:cstheme="minorHAnsi"/>
          <w:lang w:val="en-GB"/>
        </w:rPr>
      </w:pPr>
      <w:r w:rsidRPr="00005F2E">
        <w:rPr>
          <w:rFonts w:cstheme="minorHAnsi"/>
          <w:lang w:val="en-GB"/>
        </w:rPr>
        <w:t>G</w:t>
      </w:r>
      <w:r w:rsidR="00F277C8" w:rsidRPr="00005F2E">
        <w:rPr>
          <w:rFonts w:cstheme="minorHAnsi"/>
          <w:lang w:val="en-GB"/>
        </w:rPr>
        <w:t>eo-spatial analysis</w:t>
      </w:r>
      <w:r w:rsidRPr="00005F2E">
        <w:rPr>
          <w:rFonts w:cstheme="minorHAnsi"/>
          <w:lang w:val="en-GB"/>
        </w:rPr>
        <w:t xml:space="preserve"> </w:t>
      </w:r>
      <w:r w:rsidR="00AB2C8B" w:rsidRPr="00005F2E">
        <w:rPr>
          <w:rFonts w:cstheme="minorHAnsi"/>
          <w:lang w:val="en-GB"/>
        </w:rPr>
        <w:t>was</w:t>
      </w:r>
      <w:r w:rsidRPr="00005F2E">
        <w:rPr>
          <w:rFonts w:cstheme="minorHAnsi"/>
          <w:lang w:val="en-GB"/>
        </w:rPr>
        <w:t xml:space="preserve"> </w:t>
      </w:r>
      <w:r w:rsidR="002E74FA" w:rsidRPr="00005F2E">
        <w:rPr>
          <w:rFonts w:cstheme="minorHAnsi"/>
          <w:lang w:val="en-GB"/>
        </w:rPr>
        <w:t>conducted</w:t>
      </w:r>
      <w:r w:rsidR="00F277C8" w:rsidRPr="00005F2E">
        <w:rPr>
          <w:rFonts w:cstheme="minorHAnsi"/>
          <w:lang w:val="en-GB"/>
        </w:rPr>
        <w:t xml:space="preserve"> to select sites that are representative of</w:t>
      </w:r>
      <w:r w:rsidR="00FA5E3D" w:rsidRPr="00005F2E">
        <w:rPr>
          <w:rFonts w:cstheme="minorHAnsi"/>
          <w:lang w:val="en-GB"/>
        </w:rPr>
        <w:t xml:space="preserve"> climate, soil and other </w:t>
      </w:r>
      <w:proofErr w:type="spellStart"/>
      <w:r w:rsidR="00FA5E3D" w:rsidRPr="00005F2E">
        <w:rPr>
          <w:rFonts w:cstheme="minorHAnsi"/>
          <w:lang w:val="en-GB"/>
        </w:rPr>
        <w:t>agro</w:t>
      </w:r>
      <w:proofErr w:type="spellEnd"/>
      <w:r w:rsidR="00FA5E3D" w:rsidRPr="00005F2E">
        <w:rPr>
          <w:rFonts w:cstheme="minorHAnsi"/>
          <w:lang w:val="en-GB"/>
        </w:rPr>
        <w:t>-ecological</w:t>
      </w:r>
      <w:r w:rsidR="00637749" w:rsidRPr="00005F2E">
        <w:rPr>
          <w:rFonts w:cstheme="minorHAnsi"/>
          <w:lang w:val="en-GB"/>
        </w:rPr>
        <w:t xml:space="preserve"> characteristics of the </w:t>
      </w:r>
      <w:r w:rsidR="00460F28" w:rsidRPr="00005F2E">
        <w:rPr>
          <w:rFonts w:cstheme="minorHAnsi"/>
          <w:lang w:val="en-GB"/>
        </w:rPr>
        <w:t>area covering the t</w:t>
      </w:r>
      <w:ins w:id="30" w:author="Vandamme, Elke (CIP-SSA)" w:date="2021-02-11T21:26:00Z">
        <w:r w:rsidR="00722809">
          <w:rPr>
            <w:rFonts w:cstheme="minorHAnsi"/>
            <w:lang w:val="en-GB"/>
          </w:rPr>
          <w:t>wo</w:t>
        </w:r>
      </w:ins>
      <w:del w:id="31" w:author="Vandamme, Elke (CIP-SSA)" w:date="2021-02-11T21:26:00Z">
        <w:r w:rsidR="00460F28" w:rsidRPr="00005F2E" w:rsidDel="00722809">
          <w:rPr>
            <w:rFonts w:cstheme="minorHAnsi"/>
            <w:lang w:val="en-GB"/>
          </w:rPr>
          <w:delText>hree</w:delText>
        </w:r>
      </w:del>
      <w:r w:rsidR="00D34514" w:rsidRPr="00005F2E">
        <w:rPr>
          <w:rFonts w:cstheme="minorHAnsi"/>
          <w:lang w:val="en-GB"/>
        </w:rPr>
        <w:t xml:space="preserve"> districts. </w:t>
      </w:r>
      <w:r w:rsidR="00996F00" w:rsidRPr="00005F2E">
        <w:rPr>
          <w:rFonts w:cstheme="minorHAnsi"/>
          <w:lang w:val="en-GB"/>
        </w:rPr>
        <w:t>C</w:t>
      </w:r>
      <w:r w:rsidR="00CF2681" w:rsidRPr="00005F2E">
        <w:rPr>
          <w:rFonts w:cstheme="minorHAnsi"/>
          <w:lang w:val="en-GB"/>
        </w:rPr>
        <w:t xml:space="preserve">lusters of areas with similar </w:t>
      </w:r>
      <w:proofErr w:type="spellStart"/>
      <w:r w:rsidR="00CF2681" w:rsidRPr="00005F2E">
        <w:rPr>
          <w:rFonts w:cstheme="minorHAnsi"/>
          <w:lang w:val="en-GB"/>
        </w:rPr>
        <w:t>agro</w:t>
      </w:r>
      <w:proofErr w:type="spellEnd"/>
      <w:r w:rsidR="00CF2681" w:rsidRPr="00005F2E">
        <w:rPr>
          <w:rFonts w:cstheme="minorHAnsi"/>
          <w:lang w:val="en-GB"/>
        </w:rPr>
        <w:t>-ecological characteristics</w:t>
      </w:r>
      <w:r w:rsidR="00996F00" w:rsidRPr="00005F2E">
        <w:rPr>
          <w:rFonts w:cstheme="minorHAnsi"/>
          <w:lang w:val="en-GB"/>
        </w:rPr>
        <w:t xml:space="preserve"> were determined</w:t>
      </w:r>
      <w:r w:rsidR="00FC25B6" w:rsidRPr="00005F2E">
        <w:rPr>
          <w:rFonts w:cstheme="minorHAnsi"/>
          <w:lang w:val="en-GB"/>
        </w:rPr>
        <w:t xml:space="preserve"> (Figure 1). Si</w:t>
      </w:r>
      <w:r w:rsidR="007C57CD" w:rsidRPr="00005F2E">
        <w:rPr>
          <w:rFonts w:cstheme="minorHAnsi"/>
          <w:lang w:val="en-GB"/>
        </w:rPr>
        <w:t xml:space="preserve">tes </w:t>
      </w:r>
      <w:r w:rsidR="002B54CF" w:rsidRPr="00005F2E">
        <w:rPr>
          <w:rFonts w:cstheme="minorHAnsi"/>
          <w:lang w:val="en-GB"/>
        </w:rPr>
        <w:t xml:space="preserve">were then optimally distributed </w:t>
      </w:r>
      <w:r w:rsidR="004A2B99" w:rsidRPr="00005F2E">
        <w:rPr>
          <w:rFonts w:cstheme="minorHAnsi"/>
          <w:lang w:val="en-GB"/>
        </w:rPr>
        <w:t>among</w:t>
      </w:r>
      <w:r w:rsidR="007C57CD" w:rsidRPr="00005F2E">
        <w:rPr>
          <w:rFonts w:cstheme="minorHAnsi"/>
          <w:lang w:val="en-GB"/>
        </w:rPr>
        <w:t xml:space="preserve"> these clusters.</w:t>
      </w:r>
      <w:r w:rsidR="007B1945" w:rsidRPr="00005F2E">
        <w:rPr>
          <w:rFonts w:cstheme="minorHAnsi"/>
          <w:lang w:val="en-GB"/>
        </w:rPr>
        <w:t xml:space="preserve"> The</w:t>
      </w:r>
      <w:r w:rsidR="0017325E" w:rsidRPr="00005F2E">
        <w:rPr>
          <w:rFonts w:cstheme="minorHAnsi"/>
          <w:lang w:val="en-GB"/>
        </w:rPr>
        <w:t xml:space="preserve"> </w:t>
      </w:r>
      <w:r w:rsidR="00324405" w:rsidRPr="00005F2E">
        <w:rPr>
          <w:rFonts w:cstheme="minorHAnsi"/>
          <w:lang w:val="en-GB"/>
        </w:rPr>
        <w:t>following</w:t>
      </w:r>
      <w:r w:rsidR="007B1945" w:rsidRPr="00005F2E">
        <w:rPr>
          <w:rFonts w:cstheme="minorHAnsi"/>
          <w:lang w:val="en-GB"/>
        </w:rPr>
        <w:t xml:space="preserve"> climate, soil and land covariates </w:t>
      </w:r>
      <w:r w:rsidR="00324405" w:rsidRPr="00005F2E">
        <w:rPr>
          <w:rFonts w:cstheme="minorHAnsi"/>
          <w:lang w:val="en-GB"/>
        </w:rPr>
        <w:t>were considered</w:t>
      </w:r>
      <w:r w:rsidR="007B1945" w:rsidRPr="00005F2E">
        <w:rPr>
          <w:rFonts w:cstheme="minorHAnsi"/>
          <w:lang w:val="en-GB"/>
        </w:rPr>
        <w:t>:</w:t>
      </w:r>
    </w:p>
    <w:p w14:paraId="6A787F88" w14:textId="77777777" w:rsidR="007B1945" w:rsidRPr="00005F2E" w:rsidRDefault="007B1945" w:rsidP="007B1945">
      <w:pPr>
        <w:pStyle w:val="ListParagraph"/>
        <w:numPr>
          <w:ilvl w:val="0"/>
          <w:numId w:val="6"/>
        </w:numPr>
        <w:spacing w:after="0" w:line="276" w:lineRule="auto"/>
        <w:jc w:val="both"/>
        <w:rPr>
          <w:rFonts w:cstheme="minorHAnsi"/>
          <w:lang w:val="en-GB"/>
        </w:rPr>
      </w:pPr>
      <w:r w:rsidRPr="00005F2E">
        <w:rPr>
          <w:rFonts w:cstheme="minorHAnsi"/>
          <w:lang w:val="en-GB"/>
        </w:rPr>
        <w:t>Climate data (various layers related to temperature and rainfall)</w:t>
      </w:r>
    </w:p>
    <w:p w14:paraId="2BC16956" w14:textId="77777777" w:rsidR="007B1945" w:rsidRPr="00005F2E" w:rsidRDefault="007B1945" w:rsidP="007B1945">
      <w:pPr>
        <w:pStyle w:val="ListParagraph"/>
        <w:numPr>
          <w:ilvl w:val="0"/>
          <w:numId w:val="6"/>
        </w:numPr>
        <w:spacing w:after="0" w:line="276" w:lineRule="auto"/>
        <w:jc w:val="both"/>
        <w:rPr>
          <w:rFonts w:cstheme="minorHAnsi"/>
          <w:lang w:val="en-GB"/>
        </w:rPr>
      </w:pPr>
      <w:r w:rsidRPr="00005F2E">
        <w:rPr>
          <w:rFonts w:cstheme="minorHAnsi"/>
          <w:lang w:val="en-GB"/>
        </w:rPr>
        <w:t xml:space="preserve">Soil information (various layers generated by </w:t>
      </w:r>
      <w:proofErr w:type="spellStart"/>
      <w:r w:rsidRPr="00005F2E">
        <w:rPr>
          <w:rFonts w:cstheme="minorHAnsi"/>
          <w:lang w:val="en-GB"/>
        </w:rPr>
        <w:t>AfSIS</w:t>
      </w:r>
      <w:proofErr w:type="spellEnd"/>
      <w:r w:rsidRPr="00005F2E">
        <w:rPr>
          <w:rFonts w:cstheme="minorHAnsi"/>
          <w:lang w:val="en-GB"/>
        </w:rPr>
        <w:t xml:space="preserve"> for different soil parameters)</w:t>
      </w:r>
    </w:p>
    <w:p w14:paraId="35F2D56B" w14:textId="77777777" w:rsidR="007B1945" w:rsidRPr="00005F2E" w:rsidRDefault="007B1945" w:rsidP="007B1945">
      <w:pPr>
        <w:pStyle w:val="ListParagraph"/>
        <w:numPr>
          <w:ilvl w:val="0"/>
          <w:numId w:val="6"/>
        </w:numPr>
        <w:spacing w:after="0" w:line="276" w:lineRule="auto"/>
        <w:jc w:val="both"/>
        <w:rPr>
          <w:rFonts w:cstheme="minorHAnsi"/>
          <w:lang w:val="en-GB"/>
        </w:rPr>
      </w:pPr>
      <w:r w:rsidRPr="00005F2E">
        <w:rPr>
          <w:rFonts w:cstheme="minorHAnsi"/>
          <w:lang w:val="en-GB"/>
        </w:rPr>
        <w:t xml:space="preserve">Remote sensing products (Vegetation index, MODIS </w:t>
      </w:r>
      <w:proofErr w:type="gramStart"/>
      <w:r w:rsidRPr="00005F2E">
        <w:rPr>
          <w:rFonts w:cstheme="minorHAnsi"/>
          <w:lang w:val="en-GB"/>
        </w:rPr>
        <w:t>reflectance,…</w:t>
      </w:r>
      <w:proofErr w:type="gramEnd"/>
      <w:r w:rsidRPr="00005F2E">
        <w:rPr>
          <w:rFonts w:cstheme="minorHAnsi"/>
          <w:lang w:val="en-GB"/>
        </w:rPr>
        <w:t>)</w:t>
      </w:r>
    </w:p>
    <w:p w14:paraId="154B57BC" w14:textId="421143C3" w:rsidR="00324405" w:rsidRPr="00005F2E" w:rsidRDefault="0011176B" w:rsidP="0011176B">
      <w:pPr>
        <w:jc w:val="center"/>
        <w:rPr>
          <w:rFonts w:cstheme="minorHAnsi"/>
          <w:lang w:val="en-GB"/>
        </w:rPr>
      </w:pPr>
      <w:r w:rsidRPr="00005F2E">
        <w:rPr>
          <w:rFonts w:cstheme="minorHAnsi"/>
          <w:noProof/>
        </w:rPr>
        <w:drawing>
          <wp:inline distT="0" distB="0" distL="0" distR="0" wp14:anchorId="7EEFFCB5" wp14:editId="180F20DC">
            <wp:extent cx="4601707" cy="42183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7126" cy="4241618"/>
                    </a:xfrm>
                    <a:prstGeom prst="rect">
                      <a:avLst/>
                    </a:prstGeom>
                    <a:noFill/>
                    <a:ln>
                      <a:noFill/>
                    </a:ln>
                  </pic:spPr>
                </pic:pic>
              </a:graphicData>
            </a:graphic>
          </wp:inline>
        </w:drawing>
      </w:r>
    </w:p>
    <w:p w14:paraId="0DAFD9B3" w14:textId="039B25D3" w:rsidR="0011176B" w:rsidRPr="00005F2E" w:rsidRDefault="0011176B" w:rsidP="002A4317">
      <w:pPr>
        <w:ind w:firstLine="720"/>
        <w:rPr>
          <w:rFonts w:cstheme="minorHAnsi"/>
          <w:b/>
          <w:bCs/>
          <w:color w:val="4472C4" w:themeColor="accent1"/>
          <w:lang w:val="en-GB"/>
        </w:rPr>
      </w:pPr>
      <w:r w:rsidRPr="00005F2E">
        <w:rPr>
          <w:rFonts w:cstheme="minorHAnsi"/>
          <w:b/>
          <w:bCs/>
          <w:color w:val="4472C4" w:themeColor="accent1"/>
          <w:lang w:val="en-GB"/>
        </w:rPr>
        <w:t>Figure 1: Target districts with environment</w:t>
      </w:r>
      <w:r w:rsidR="00051649" w:rsidRPr="00005F2E">
        <w:rPr>
          <w:rFonts w:cstheme="minorHAnsi"/>
          <w:b/>
          <w:bCs/>
          <w:color w:val="4472C4" w:themeColor="accent1"/>
          <w:lang w:val="en-GB"/>
        </w:rPr>
        <w:t xml:space="preserve"> clusters</w:t>
      </w:r>
      <w:r w:rsidR="002A4317" w:rsidRPr="00005F2E">
        <w:rPr>
          <w:rFonts w:cstheme="minorHAnsi"/>
          <w:b/>
          <w:bCs/>
          <w:color w:val="4472C4" w:themeColor="accent1"/>
          <w:lang w:val="en-GB"/>
        </w:rPr>
        <w:t>.</w:t>
      </w:r>
    </w:p>
    <w:p w14:paraId="5A1FEDAD" w14:textId="088DCBC8" w:rsidR="002A4317" w:rsidRPr="00005F2E" w:rsidRDefault="002A4317">
      <w:pPr>
        <w:rPr>
          <w:rFonts w:cstheme="minorHAnsi"/>
          <w:lang w:val="en-GB"/>
        </w:rPr>
      </w:pPr>
      <w:r w:rsidRPr="00005F2E">
        <w:rPr>
          <w:rFonts w:cstheme="minorHAnsi"/>
          <w:lang w:val="en-GB"/>
        </w:rPr>
        <w:t xml:space="preserve">Based on these clusters, five cells </w:t>
      </w:r>
      <w:r w:rsidR="00465787" w:rsidRPr="00005F2E">
        <w:rPr>
          <w:rFonts w:cstheme="minorHAnsi"/>
          <w:lang w:val="en-GB"/>
        </w:rPr>
        <w:t xml:space="preserve">where potato is commonly grown </w:t>
      </w:r>
      <w:r w:rsidRPr="00005F2E">
        <w:rPr>
          <w:rFonts w:cstheme="minorHAnsi"/>
          <w:lang w:val="en-GB"/>
        </w:rPr>
        <w:t>were selected per district</w:t>
      </w:r>
      <w:r w:rsidR="00613688" w:rsidRPr="00005F2E">
        <w:rPr>
          <w:rFonts w:cstheme="minorHAnsi"/>
          <w:lang w:val="en-GB"/>
        </w:rPr>
        <w:t xml:space="preserve"> (Table 1)</w:t>
      </w:r>
      <w:r w:rsidRPr="00005F2E">
        <w:rPr>
          <w:rFonts w:cstheme="minorHAnsi"/>
          <w:lang w:val="en-GB"/>
        </w:rPr>
        <w:t xml:space="preserve">. In each cell, </w:t>
      </w:r>
      <w:r w:rsidR="00381411" w:rsidRPr="00005F2E">
        <w:rPr>
          <w:rFonts w:cstheme="minorHAnsi"/>
          <w:lang w:val="en-GB"/>
        </w:rPr>
        <w:t xml:space="preserve">five </w:t>
      </w:r>
      <w:r w:rsidR="002E66C4" w:rsidRPr="00005F2E">
        <w:rPr>
          <w:rFonts w:cstheme="minorHAnsi"/>
          <w:lang w:val="en-GB"/>
        </w:rPr>
        <w:t>farmer fields will be randomly selected for the trials</w:t>
      </w:r>
      <w:r w:rsidR="00860A8C" w:rsidRPr="00005F2E">
        <w:rPr>
          <w:rFonts w:cstheme="minorHAnsi"/>
          <w:lang w:val="en-GB"/>
        </w:rPr>
        <w:t>. H</w:t>
      </w:r>
      <w:r w:rsidR="002E66C4" w:rsidRPr="00005F2E">
        <w:rPr>
          <w:rFonts w:cstheme="minorHAnsi"/>
          <w:lang w:val="en-GB"/>
        </w:rPr>
        <w:t xml:space="preserve">ence </w:t>
      </w:r>
      <w:r w:rsidR="002636F4" w:rsidRPr="00005F2E">
        <w:rPr>
          <w:rFonts w:cstheme="minorHAnsi"/>
          <w:lang w:val="en-GB"/>
        </w:rPr>
        <w:t xml:space="preserve">trials will be conducted in </w:t>
      </w:r>
      <w:r w:rsidR="00860A8C" w:rsidRPr="00005F2E">
        <w:rPr>
          <w:rFonts w:cstheme="minorHAnsi"/>
          <w:lang w:val="en-GB"/>
        </w:rPr>
        <w:t>5</w:t>
      </w:r>
      <w:r w:rsidR="002636F4" w:rsidRPr="00005F2E">
        <w:rPr>
          <w:rFonts w:cstheme="minorHAnsi"/>
          <w:lang w:val="en-GB"/>
        </w:rPr>
        <w:t xml:space="preserve"> cells</w:t>
      </w:r>
      <w:r w:rsidR="00860A8C" w:rsidRPr="00005F2E">
        <w:rPr>
          <w:rFonts w:cstheme="minorHAnsi"/>
          <w:lang w:val="en-GB"/>
        </w:rPr>
        <w:t xml:space="preserve"> per </w:t>
      </w:r>
      <w:r w:rsidR="002636F4" w:rsidRPr="00005F2E">
        <w:rPr>
          <w:rFonts w:cstheme="minorHAnsi"/>
          <w:lang w:val="en-GB"/>
        </w:rPr>
        <w:t xml:space="preserve">district and </w:t>
      </w:r>
      <w:commentRangeStart w:id="32"/>
      <w:commentRangeStart w:id="33"/>
      <w:r w:rsidR="00860A8C" w:rsidRPr="00005F2E">
        <w:rPr>
          <w:rFonts w:cstheme="minorHAnsi"/>
          <w:lang w:val="en-GB"/>
        </w:rPr>
        <w:t>5</w:t>
      </w:r>
      <w:r w:rsidR="002636F4" w:rsidRPr="00005F2E">
        <w:rPr>
          <w:rFonts w:cstheme="minorHAnsi"/>
          <w:lang w:val="en-GB"/>
        </w:rPr>
        <w:t xml:space="preserve"> trials</w:t>
      </w:r>
      <w:r w:rsidR="00860A8C" w:rsidRPr="00005F2E">
        <w:rPr>
          <w:rFonts w:cstheme="minorHAnsi"/>
          <w:lang w:val="en-GB"/>
        </w:rPr>
        <w:t xml:space="preserve"> per </w:t>
      </w:r>
      <w:r w:rsidR="002636F4" w:rsidRPr="00005F2E">
        <w:rPr>
          <w:rFonts w:cstheme="minorHAnsi"/>
          <w:lang w:val="en-GB"/>
        </w:rPr>
        <w:t>cell resulting in 25 trials per district.</w:t>
      </w:r>
      <w:r w:rsidR="0007692F" w:rsidRPr="00005F2E">
        <w:rPr>
          <w:rFonts w:cstheme="minorHAnsi"/>
          <w:lang w:val="en-GB"/>
        </w:rPr>
        <w:t xml:space="preserve"> </w:t>
      </w:r>
      <w:commentRangeEnd w:id="32"/>
      <w:r w:rsidR="00685674" w:rsidRPr="00005F2E">
        <w:rPr>
          <w:rStyle w:val="CommentReference"/>
          <w:rFonts w:cstheme="minorHAnsi"/>
          <w:sz w:val="22"/>
          <w:szCs w:val="22"/>
        </w:rPr>
        <w:commentReference w:id="32"/>
      </w:r>
      <w:commentRangeEnd w:id="33"/>
      <w:r w:rsidR="00722809">
        <w:rPr>
          <w:rStyle w:val="CommentReference"/>
        </w:rPr>
        <w:commentReference w:id="33"/>
      </w:r>
      <w:r w:rsidR="0007692F" w:rsidRPr="00005F2E">
        <w:rPr>
          <w:rFonts w:cstheme="minorHAnsi"/>
          <w:lang w:val="en-GB"/>
        </w:rPr>
        <w:t xml:space="preserve">Maps of each </w:t>
      </w:r>
      <w:r w:rsidR="002004EF">
        <w:rPr>
          <w:rFonts w:cstheme="minorHAnsi"/>
          <w:lang w:val="en-GB"/>
        </w:rPr>
        <w:t>s</w:t>
      </w:r>
      <w:r w:rsidR="0007692F" w:rsidRPr="00005F2E">
        <w:rPr>
          <w:rFonts w:cstheme="minorHAnsi"/>
          <w:lang w:val="en-GB"/>
        </w:rPr>
        <w:t xml:space="preserve">elected cell will be provided with random locations </w:t>
      </w:r>
      <w:r w:rsidR="00325053" w:rsidRPr="00005F2E">
        <w:rPr>
          <w:rFonts w:cstheme="minorHAnsi"/>
          <w:lang w:val="en-GB"/>
        </w:rPr>
        <w:t>within cell</w:t>
      </w:r>
      <w:r w:rsidR="00374321" w:rsidRPr="00005F2E">
        <w:rPr>
          <w:rFonts w:cstheme="minorHAnsi"/>
          <w:lang w:val="en-GB"/>
        </w:rPr>
        <w:t xml:space="preserve">, </w:t>
      </w:r>
      <w:r w:rsidR="0007692F" w:rsidRPr="00005F2E">
        <w:rPr>
          <w:rFonts w:cstheme="minorHAnsi"/>
          <w:lang w:val="en-GB"/>
        </w:rPr>
        <w:t xml:space="preserve">to maximize the representativeness of the trial locations. </w:t>
      </w:r>
    </w:p>
    <w:p w14:paraId="7BEF757A" w14:textId="22420261" w:rsidR="00B074C4" w:rsidRPr="00005F2E" w:rsidRDefault="00B074C4">
      <w:pPr>
        <w:rPr>
          <w:rFonts w:cstheme="minorHAnsi"/>
          <w:lang w:val="en-GB"/>
        </w:rPr>
      </w:pPr>
      <w:r w:rsidRPr="00005F2E">
        <w:rPr>
          <w:rFonts w:cstheme="minorHAnsi"/>
          <w:lang w:val="en-GB"/>
        </w:rPr>
        <w:lastRenderedPageBreak/>
        <w:t xml:space="preserve">All validation trials will be located across 2 districts. </w:t>
      </w:r>
    </w:p>
    <w:tbl>
      <w:tblPr>
        <w:tblStyle w:val="TableGrid"/>
        <w:tblW w:w="0" w:type="auto"/>
        <w:tblLook w:val="04A0" w:firstRow="1" w:lastRow="0" w:firstColumn="1" w:lastColumn="0" w:noHBand="0" w:noVBand="1"/>
      </w:tblPr>
      <w:tblGrid>
        <w:gridCol w:w="2254"/>
        <w:gridCol w:w="2254"/>
        <w:gridCol w:w="2433"/>
      </w:tblGrid>
      <w:tr w:rsidR="00B074C4" w:rsidRPr="00005F2E" w14:paraId="76D5BA54" w14:textId="77777777" w:rsidTr="007C426D">
        <w:tc>
          <w:tcPr>
            <w:tcW w:w="2254" w:type="dxa"/>
          </w:tcPr>
          <w:p w14:paraId="5BF749C2" w14:textId="524D60AE" w:rsidR="00B074C4" w:rsidRPr="00005F2E" w:rsidRDefault="00B074C4">
            <w:pPr>
              <w:rPr>
                <w:rFonts w:cstheme="minorHAnsi"/>
                <w:lang w:val="en-GB"/>
              </w:rPr>
            </w:pPr>
            <w:r w:rsidRPr="00005F2E">
              <w:rPr>
                <w:rFonts w:cstheme="minorHAnsi"/>
                <w:lang w:val="en-GB"/>
              </w:rPr>
              <w:t xml:space="preserve">Districts </w:t>
            </w:r>
          </w:p>
        </w:tc>
        <w:tc>
          <w:tcPr>
            <w:tcW w:w="2254" w:type="dxa"/>
          </w:tcPr>
          <w:p w14:paraId="38D588FE" w14:textId="61570284" w:rsidR="00B074C4" w:rsidRPr="00005F2E" w:rsidRDefault="00B074C4">
            <w:pPr>
              <w:rPr>
                <w:rFonts w:cstheme="minorHAnsi"/>
                <w:lang w:val="en-GB"/>
              </w:rPr>
            </w:pPr>
            <w:r w:rsidRPr="00005F2E">
              <w:rPr>
                <w:rFonts w:cstheme="minorHAnsi"/>
                <w:lang w:val="en-GB"/>
              </w:rPr>
              <w:t xml:space="preserve">Number of trials </w:t>
            </w:r>
          </w:p>
        </w:tc>
        <w:tc>
          <w:tcPr>
            <w:tcW w:w="2433" w:type="dxa"/>
          </w:tcPr>
          <w:p w14:paraId="72F5593A" w14:textId="148E50F8" w:rsidR="00B074C4" w:rsidRPr="00005F2E" w:rsidRDefault="00B074C4">
            <w:pPr>
              <w:rPr>
                <w:rFonts w:cstheme="minorHAnsi"/>
                <w:lang w:val="en-GB"/>
              </w:rPr>
            </w:pPr>
            <w:r w:rsidRPr="00005F2E">
              <w:rPr>
                <w:rFonts w:cstheme="minorHAnsi"/>
                <w:lang w:val="en-GB"/>
              </w:rPr>
              <w:t>Number of extensions agents to assist farmers*</w:t>
            </w:r>
          </w:p>
        </w:tc>
      </w:tr>
      <w:tr w:rsidR="00B074C4" w:rsidRPr="00005F2E" w14:paraId="5546328E" w14:textId="77777777" w:rsidTr="007C426D">
        <w:tc>
          <w:tcPr>
            <w:tcW w:w="2254" w:type="dxa"/>
          </w:tcPr>
          <w:p w14:paraId="005A214E" w14:textId="4BB7EB0D" w:rsidR="00B074C4" w:rsidRPr="00005F2E" w:rsidRDefault="00B074C4">
            <w:pPr>
              <w:rPr>
                <w:rFonts w:cstheme="minorHAnsi"/>
                <w:lang w:val="en-GB"/>
              </w:rPr>
            </w:pPr>
            <w:proofErr w:type="spellStart"/>
            <w:r w:rsidRPr="00005F2E">
              <w:rPr>
                <w:rFonts w:cstheme="minorHAnsi"/>
                <w:lang w:val="en-GB"/>
              </w:rPr>
              <w:t>Rubavu</w:t>
            </w:r>
            <w:proofErr w:type="spellEnd"/>
          </w:p>
        </w:tc>
        <w:tc>
          <w:tcPr>
            <w:tcW w:w="2254" w:type="dxa"/>
          </w:tcPr>
          <w:p w14:paraId="1CBC5952" w14:textId="38218161" w:rsidR="00B074C4" w:rsidRPr="00005F2E" w:rsidRDefault="00B074C4">
            <w:pPr>
              <w:rPr>
                <w:rFonts w:cstheme="minorHAnsi"/>
                <w:lang w:val="en-GB"/>
              </w:rPr>
            </w:pPr>
            <w:r w:rsidRPr="00005F2E">
              <w:rPr>
                <w:rFonts w:cstheme="minorHAnsi"/>
                <w:lang w:val="en-GB"/>
              </w:rPr>
              <w:t>30</w:t>
            </w:r>
          </w:p>
        </w:tc>
        <w:tc>
          <w:tcPr>
            <w:tcW w:w="2433" w:type="dxa"/>
          </w:tcPr>
          <w:p w14:paraId="00BB6A2C" w14:textId="400C562A" w:rsidR="00B074C4" w:rsidRPr="00005F2E" w:rsidRDefault="00B074C4">
            <w:pPr>
              <w:rPr>
                <w:rFonts w:cstheme="minorHAnsi"/>
                <w:lang w:val="en-GB"/>
              </w:rPr>
            </w:pPr>
            <w:r w:rsidRPr="00005F2E">
              <w:rPr>
                <w:rFonts w:cstheme="minorHAnsi"/>
                <w:lang w:val="en-GB"/>
              </w:rPr>
              <w:t>3</w:t>
            </w:r>
          </w:p>
        </w:tc>
      </w:tr>
      <w:tr w:rsidR="00B074C4" w:rsidRPr="00005F2E" w14:paraId="529A0880" w14:textId="77777777" w:rsidTr="007C426D">
        <w:tc>
          <w:tcPr>
            <w:tcW w:w="2254" w:type="dxa"/>
          </w:tcPr>
          <w:p w14:paraId="010E5E20" w14:textId="55F87177" w:rsidR="00B074C4" w:rsidRPr="00005F2E" w:rsidRDefault="00B074C4">
            <w:pPr>
              <w:rPr>
                <w:rFonts w:cstheme="minorHAnsi"/>
                <w:lang w:val="en-GB"/>
              </w:rPr>
            </w:pPr>
            <w:proofErr w:type="spellStart"/>
            <w:r w:rsidRPr="00005F2E">
              <w:rPr>
                <w:rFonts w:cstheme="minorHAnsi"/>
                <w:lang w:val="en-GB"/>
              </w:rPr>
              <w:t>Rutsiro</w:t>
            </w:r>
            <w:proofErr w:type="spellEnd"/>
          </w:p>
        </w:tc>
        <w:tc>
          <w:tcPr>
            <w:tcW w:w="2254" w:type="dxa"/>
          </w:tcPr>
          <w:p w14:paraId="1F3D960B" w14:textId="47BCE452" w:rsidR="00B074C4" w:rsidRPr="00005F2E" w:rsidRDefault="00B074C4">
            <w:pPr>
              <w:rPr>
                <w:rFonts w:cstheme="minorHAnsi"/>
                <w:lang w:val="en-GB"/>
              </w:rPr>
            </w:pPr>
            <w:r w:rsidRPr="00005F2E">
              <w:rPr>
                <w:rFonts w:cstheme="minorHAnsi"/>
                <w:lang w:val="en-GB"/>
              </w:rPr>
              <w:t>30</w:t>
            </w:r>
          </w:p>
        </w:tc>
        <w:tc>
          <w:tcPr>
            <w:tcW w:w="2433" w:type="dxa"/>
          </w:tcPr>
          <w:p w14:paraId="18B1E21E" w14:textId="349007F7" w:rsidR="00B074C4" w:rsidRPr="00005F2E" w:rsidRDefault="00B074C4">
            <w:pPr>
              <w:rPr>
                <w:rFonts w:cstheme="minorHAnsi"/>
                <w:lang w:val="en-GB"/>
              </w:rPr>
            </w:pPr>
            <w:r w:rsidRPr="00005F2E">
              <w:rPr>
                <w:rFonts w:cstheme="minorHAnsi"/>
                <w:lang w:val="en-GB"/>
              </w:rPr>
              <w:t>3</w:t>
            </w:r>
          </w:p>
        </w:tc>
      </w:tr>
    </w:tbl>
    <w:p w14:paraId="0F43CA6D" w14:textId="77777777" w:rsidR="002004EF" w:rsidRDefault="002004EF">
      <w:pPr>
        <w:rPr>
          <w:rFonts w:cstheme="minorHAnsi"/>
          <w:b/>
          <w:bCs/>
          <w:color w:val="4472C4" w:themeColor="accent1"/>
          <w:lang w:val="en-GB"/>
        </w:rPr>
      </w:pPr>
      <w:r>
        <w:rPr>
          <w:rFonts w:cstheme="minorHAnsi"/>
          <w:b/>
          <w:bCs/>
          <w:color w:val="4472C4" w:themeColor="accent1"/>
          <w:lang w:val="en-GB"/>
        </w:rPr>
        <w:t>*</w:t>
      </w:r>
      <w:r w:rsidR="00B074C4" w:rsidRPr="00005F2E">
        <w:rPr>
          <w:rFonts w:cstheme="minorHAnsi"/>
          <w:b/>
          <w:bCs/>
          <w:color w:val="4472C4" w:themeColor="accent1"/>
          <w:lang w:val="en-GB"/>
        </w:rPr>
        <w:t>Each extension staff can assist 10 farmers</w:t>
      </w:r>
    </w:p>
    <w:p w14:paraId="66AF7C79" w14:textId="36B975DD" w:rsidR="00F50245" w:rsidRPr="00005F2E" w:rsidRDefault="00F50245">
      <w:pPr>
        <w:rPr>
          <w:rFonts w:cstheme="minorHAnsi"/>
          <w:b/>
          <w:bCs/>
          <w:color w:val="4472C4" w:themeColor="accent1"/>
          <w:lang w:val="en-GB"/>
        </w:rPr>
      </w:pPr>
    </w:p>
    <w:p w14:paraId="156A0FB4" w14:textId="09A3A9A3" w:rsidR="00613688" w:rsidRPr="00005F2E" w:rsidRDefault="00EF0DED">
      <w:pPr>
        <w:rPr>
          <w:rFonts w:cstheme="minorHAnsi"/>
          <w:b/>
          <w:bCs/>
          <w:color w:val="4472C4" w:themeColor="accent1"/>
          <w:lang w:val="en-GB"/>
        </w:rPr>
      </w:pPr>
      <w:commentRangeStart w:id="34"/>
      <w:commentRangeStart w:id="35"/>
      <w:r w:rsidRPr="00005F2E">
        <w:rPr>
          <w:rFonts w:cstheme="minorHAnsi"/>
          <w:b/>
          <w:bCs/>
          <w:color w:val="4472C4" w:themeColor="accent1"/>
          <w:lang w:val="en-GB"/>
        </w:rPr>
        <w:t>Table 1: Cells selected for the trials</w:t>
      </w:r>
      <w:commentRangeEnd w:id="34"/>
      <w:r w:rsidR="00B074C4" w:rsidRPr="00005F2E">
        <w:rPr>
          <w:rStyle w:val="CommentReference"/>
          <w:rFonts w:cstheme="minorHAnsi"/>
          <w:sz w:val="22"/>
          <w:szCs w:val="22"/>
        </w:rPr>
        <w:commentReference w:id="34"/>
      </w:r>
      <w:commentRangeEnd w:id="35"/>
      <w:r w:rsidR="00722809">
        <w:rPr>
          <w:rStyle w:val="CommentReference"/>
        </w:rPr>
        <w:commentReference w:id="35"/>
      </w:r>
    </w:p>
    <w:tbl>
      <w:tblPr>
        <w:tblStyle w:val="TableGrid"/>
        <w:tblW w:w="0" w:type="auto"/>
        <w:tblLook w:val="04A0" w:firstRow="1" w:lastRow="0" w:firstColumn="1" w:lastColumn="0" w:noHBand="0" w:noVBand="1"/>
      </w:tblPr>
      <w:tblGrid>
        <w:gridCol w:w="1570"/>
        <w:gridCol w:w="1523"/>
        <w:gridCol w:w="2061"/>
        <w:gridCol w:w="2339"/>
      </w:tblGrid>
      <w:tr w:rsidR="0034041B" w:rsidRPr="00005F2E" w14:paraId="4F1A99D5" w14:textId="77777777" w:rsidTr="00FB1CAF">
        <w:tc>
          <w:tcPr>
            <w:tcW w:w="1570" w:type="dxa"/>
          </w:tcPr>
          <w:p w14:paraId="5A5F861D" w14:textId="1DFBB196" w:rsidR="0034041B" w:rsidRPr="00005F2E" w:rsidRDefault="0034041B">
            <w:pPr>
              <w:rPr>
                <w:rFonts w:cstheme="minorHAnsi"/>
                <w:b/>
                <w:bCs/>
                <w:lang w:val="en-GB"/>
              </w:rPr>
            </w:pPr>
            <w:r w:rsidRPr="00005F2E">
              <w:rPr>
                <w:rFonts w:cstheme="minorHAnsi"/>
                <w:b/>
                <w:bCs/>
                <w:lang w:val="en-GB"/>
              </w:rPr>
              <w:t>District</w:t>
            </w:r>
          </w:p>
        </w:tc>
        <w:tc>
          <w:tcPr>
            <w:tcW w:w="1523" w:type="dxa"/>
          </w:tcPr>
          <w:p w14:paraId="7B341E97" w14:textId="2A03479F" w:rsidR="0034041B" w:rsidRPr="00005F2E" w:rsidRDefault="0034041B">
            <w:pPr>
              <w:rPr>
                <w:rFonts w:cstheme="minorHAnsi"/>
                <w:b/>
                <w:bCs/>
                <w:lang w:val="en-GB"/>
              </w:rPr>
            </w:pPr>
            <w:r w:rsidRPr="00005F2E">
              <w:rPr>
                <w:rFonts w:cstheme="minorHAnsi"/>
                <w:b/>
                <w:bCs/>
                <w:lang w:val="en-GB"/>
              </w:rPr>
              <w:t>Sector</w:t>
            </w:r>
          </w:p>
        </w:tc>
        <w:tc>
          <w:tcPr>
            <w:tcW w:w="2061" w:type="dxa"/>
          </w:tcPr>
          <w:p w14:paraId="1DA8E7B9" w14:textId="62C154EC" w:rsidR="0034041B" w:rsidRPr="00005F2E" w:rsidRDefault="0034041B">
            <w:pPr>
              <w:rPr>
                <w:rFonts w:cstheme="minorHAnsi"/>
                <w:b/>
                <w:bCs/>
                <w:lang w:val="en-GB"/>
              </w:rPr>
            </w:pPr>
            <w:r w:rsidRPr="00005F2E">
              <w:rPr>
                <w:rFonts w:cstheme="minorHAnsi"/>
                <w:b/>
                <w:bCs/>
                <w:lang w:val="en-GB"/>
              </w:rPr>
              <w:t>Selected cell</w:t>
            </w:r>
          </w:p>
        </w:tc>
        <w:tc>
          <w:tcPr>
            <w:tcW w:w="2339" w:type="dxa"/>
          </w:tcPr>
          <w:p w14:paraId="73CE5EE0" w14:textId="2165DC9C" w:rsidR="0034041B" w:rsidRPr="00005F2E" w:rsidRDefault="0034041B">
            <w:pPr>
              <w:rPr>
                <w:rFonts w:cstheme="minorHAnsi"/>
                <w:b/>
                <w:bCs/>
                <w:lang w:val="en-GB"/>
              </w:rPr>
            </w:pPr>
            <w:r w:rsidRPr="00005F2E">
              <w:rPr>
                <w:rFonts w:cstheme="minorHAnsi"/>
                <w:b/>
                <w:bCs/>
                <w:lang w:val="en-GB"/>
              </w:rPr>
              <w:t>Environment cluster</w:t>
            </w:r>
          </w:p>
        </w:tc>
      </w:tr>
      <w:tr w:rsidR="0034041B" w:rsidRPr="00005F2E" w14:paraId="50AB5D71" w14:textId="77777777" w:rsidTr="00FB1CAF">
        <w:tc>
          <w:tcPr>
            <w:tcW w:w="1570" w:type="dxa"/>
            <w:vMerge w:val="restart"/>
          </w:tcPr>
          <w:p w14:paraId="4A8C4DEE" w14:textId="1B95967A" w:rsidR="0034041B" w:rsidRPr="00005F2E" w:rsidRDefault="00EE5311">
            <w:pPr>
              <w:rPr>
                <w:rFonts w:cstheme="minorHAnsi"/>
                <w:lang w:val="en-GB"/>
              </w:rPr>
            </w:pPr>
            <w:proofErr w:type="spellStart"/>
            <w:r w:rsidRPr="00005F2E">
              <w:rPr>
                <w:rFonts w:cstheme="minorHAnsi"/>
                <w:lang w:val="en-GB"/>
              </w:rPr>
              <w:t>Rubavu</w:t>
            </w:r>
            <w:proofErr w:type="spellEnd"/>
          </w:p>
        </w:tc>
        <w:tc>
          <w:tcPr>
            <w:tcW w:w="1523" w:type="dxa"/>
          </w:tcPr>
          <w:p w14:paraId="35D2CDFE" w14:textId="3899EFC7" w:rsidR="0034041B" w:rsidRPr="00005F2E" w:rsidRDefault="00C32B41">
            <w:pPr>
              <w:rPr>
                <w:rFonts w:cstheme="minorHAnsi"/>
                <w:lang w:val="en-GB"/>
              </w:rPr>
            </w:pPr>
            <w:proofErr w:type="spellStart"/>
            <w:r w:rsidRPr="00005F2E">
              <w:rPr>
                <w:rFonts w:cstheme="minorHAnsi"/>
                <w:lang w:val="en-GB"/>
              </w:rPr>
              <w:t>Bugeshi</w:t>
            </w:r>
            <w:proofErr w:type="spellEnd"/>
          </w:p>
        </w:tc>
        <w:tc>
          <w:tcPr>
            <w:tcW w:w="2061" w:type="dxa"/>
          </w:tcPr>
          <w:p w14:paraId="03967D3B" w14:textId="3343278E" w:rsidR="0034041B" w:rsidRPr="00005F2E" w:rsidRDefault="002D50F3">
            <w:pPr>
              <w:rPr>
                <w:rFonts w:cstheme="minorHAnsi"/>
                <w:lang w:val="en-GB"/>
              </w:rPr>
            </w:pPr>
            <w:proofErr w:type="spellStart"/>
            <w:r w:rsidRPr="00005F2E">
              <w:rPr>
                <w:rFonts w:cstheme="minorHAnsi"/>
                <w:lang w:val="en-GB"/>
              </w:rPr>
              <w:t>Hehu</w:t>
            </w:r>
            <w:proofErr w:type="spellEnd"/>
          </w:p>
        </w:tc>
        <w:tc>
          <w:tcPr>
            <w:tcW w:w="2339" w:type="dxa"/>
          </w:tcPr>
          <w:p w14:paraId="3F4EE4C6" w14:textId="63D2AE24" w:rsidR="0034041B" w:rsidRPr="00005F2E" w:rsidRDefault="001C35C2">
            <w:pPr>
              <w:rPr>
                <w:rFonts w:cstheme="minorHAnsi"/>
                <w:lang w:val="en-GB"/>
              </w:rPr>
            </w:pPr>
            <w:r w:rsidRPr="00005F2E">
              <w:rPr>
                <w:rFonts w:cstheme="minorHAnsi"/>
                <w:lang w:val="en-GB"/>
              </w:rPr>
              <w:t>5</w:t>
            </w:r>
          </w:p>
        </w:tc>
      </w:tr>
      <w:tr w:rsidR="0034041B" w:rsidRPr="00005F2E" w14:paraId="4540149C" w14:textId="77777777" w:rsidTr="00FB1CAF">
        <w:tc>
          <w:tcPr>
            <w:tcW w:w="1570" w:type="dxa"/>
            <w:vMerge/>
          </w:tcPr>
          <w:p w14:paraId="592C85E6" w14:textId="77777777" w:rsidR="0034041B" w:rsidRPr="00005F2E" w:rsidRDefault="0034041B">
            <w:pPr>
              <w:rPr>
                <w:rFonts w:cstheme="minorHAnsi"/>
                <w:lang w:val="en-GB"/>
              </w:rPr>
            </w:pPr>
          </w:p>
        </w:tc>
        <w:tc>
          <w:tcPr>
            <w:tcW w:w="1523" w:type="dxa"/>
          </w:tcPr>
          <w:p w14:paraId="0EFDB647" w14:textId="2567E2C9" w:rsidR="0034041B" w:rsidRPr="00005F2E" w:rsidRDefault="00C32B41">
            <w:pPr>
              <w:rPr>
                <w:rFonts w:cstheme="minorHAnsi"/>
                <w:lang w:val="en-GB"/>
              </w:rPr>
            </w:pPr>
            <w:proofErr w:type="spellStart"/>
            <w:r w:rsidRPr="00005F2E">
              <w:rPr>
                <w:rFonts w:cstheme="minorHAnsi"/>
                <w:lang w:val="en-GB"/>
              </w:rPr>
              <w:t>Mudende</w:t>
            </w:r>
            <w:proofErr w:type="spellEnd"/>
          </w:p>
        </w:tc>
        <w:tc>
          <w:tcPr>
            <w:tcW w:w="2061" w:type="dxa"/>
          </w:tcPr>
          <w:p w14:paraId="1C19BE32" w14:textId="3579A394" w:rsidR="0034041B" w:rsidRPr="00005F2E" w:rsidRDefault="008A2DEE">
            <w:pPr>
              <w:rPr>
                <w:rFonts w:cstheme="minorHAnsi"/>
                <w:lang w:val="en-GB"/>
              </w:rPr>
            </w:pPr>
            <w:proofErr w:type="spellStart"/>
            <w:r w:rsidRPr="00005F2E">
              <w:rPr>
                <w:rFonts w:cstheme="minorHAnsi"/>
                <w:lang w:val="en-GB"/>
              </w:rPr>
              <w:t>Ka</w:t>
            </w:r>
            <w:r w:rsidR="00DB022A" w:rsidRPr="00005F2E">
              <w:rPr>
                <w:rFonts w:cstheme="minorHAnsi"/>
                <w:lang w:val="en-GB"/>
              </w:rPr>
              <w:t>n</w:t>
            </w:r>
            <w:r w:rsidRPr="00005F2E">
              <w:rPr>
                <w:rFonts w:cstheme="minorHAnsi"/>
                <w:lang w:val="en-GB"/>
              </w:rPr>
              <w:t>yundo</w:t>
            </w:r>
            <w:proofErr w:type="spellEnd"/>
          </w:p>
        </w:tc>
        <w:tc>
          <w:tcPr>
            <w:tcW w:w="2339" w:type="dxa"/>
          </w:tcPr>
          <w:p w14:paraId="22A23E63" w14:textId="246F9A29" w:rsidR="0034041B" w:rsidRPr="00005F2E" w:rsidRDefault="001C35C2">
            <w:pPr>
              <w:rPr>
                <w:rFonts w:cstheme="minorHAnsi"/>
                <w:lang w:val="en-GB"/>
              </w:rPr>
            </w:pPr>
            <w:r w:rsidRPr="00005F2E">
              <w:rPr>
                <w:rFonts w:cstheme="minorHAnsi"/>
                <w:lang w:val="en-GB"/>
              </w:rPr>
              <w:t>5</w:t>
            </w:r>
          </w:p>
        </w:tc>
      </w:tr>
      <w:tr w:rsidR="0034041B" w:rsidRPr="00005F2E" w14:paraId="77D16D7C" w14:textId="77777777" w:rsidTr="00FB1CAF">
        <w:tc>
          <w:tcPr>
            <w:tcW w:w="1570" w:type="dxa"/>
            <w:vMerge/>
          </w:tcPr>
          <w:p w14:paraId="46638ACD" w14:textId="77777777" w:rsidR="0034041B" w:rsidRPr="00005F2E" w:rsidRDefault="0034041B">
            <w:pPr>
              <w:rPr>
                <w:rFonts w:cstheme="minorHAnsi"/>
                <w:lang w:val="en-GB"/>
              </w:rPr>
            </w:pPr>
          </w:p>
        </w:tc>
        <w:tc>
          <w:tcPr>
            <w:tcW w:w="1523" w:type="dxa"/>
          </w:tcPr>
          <w:p w14:paraId="7C8A45EB" w14:textId="19850E80" w:rsidR="0034041B" w:rsidRPr="00005F2E" w:rsidRDefault="00450E85">
            <w:pPr>
              <w:rPr>
                <w:rFonts w:cstheme="minorHAnsi"/>
                <w:lang w:val="en-GB"/>
              </w:rPr>
            </w:pPr>
            <w:proofErr w:type="spellStart"/>
            <w:r w:rsidRPr="00005F2E">
              <w:rPr>
                <w:rFonts w:cstheme="minorHAnsi"/>
                <w:lang w:val="en-GB"/>
              </w:rPr>
              <w:t>Busasamana</w:t>
            </w:r>
            <w:proofErr w:type="spellEnd"/>
          </w:p>
        </w:tc>
        <w:tc>
          <w:tcPr>
            <w:tcW w:w="2061" w:type="dxa"/>
          </w:tcPr>
          <w:p w14:paraId="73D0A40D" w14:textId="6018FF18" w:rsidR="0034041B" w:rsidRPr="00005F2E" w:rsidRDefault="004E04EA">
            <w:pPr>
              <w:rPr>
                <w:rFonts w:cstheme="minorHAnsi"/>
                <w:lang w:val="en-GB"/>
              </w:rPr>
            </w:pPr>
            <w:proofErr w:type="spellStart"/>
            <w:r w:rsidRPr="00005F2E">
              <w:rPr>
                <w:rFonts w:cstheme="minorHAnsi"/>
                <w:lang w:val="en-GB"/>
              </w:rPr>
              <w:t>Kageshi</w:t>
            </w:r>
            <w:proofErr w:type="spellEnd"/>
          </w:p>
        </w:tc>
        <w:tc>
          <w:tcPr>
            <w:tcW w:w="2339" w:type="dxa"/>
          </w:tcPr>
          <w:p w14:paraId="26326ECD" w14:textId="689A947D" w:rsidR="0034041B" w:rsidRPr="00005F2E" w:rsidRDefault="004E04EA">
            <w:pPr>
              <w:rPr>
                <w:rFonts w:cstheme="minorHAnsi"/>
                <w:lang w:val="en-GB"/>
              </w:rPr>
            </w:pPr>
            <w:r w:rsidRPr="00005F2E">
              <w:rPr>
                <w:rFonts w:cstheme="minorHAnsi"/>
                <w:lang w:val="en-GB"/>
              </w:rPr>
              <w:t>6</w:t>
            </w:r>
          </w:p>
        </w:tc>
      </w:tr>
      <w:tr w:rsidR="0034041B" w:rsidRPr="00005F2E" w14:paraId="2D4F99E9" w14:textId="77777777" w:rsidTr="00FB1CAF">
        <w:tc>
          <w:tcPr>
            <w:tcW w:w="1570" w:type="dxa"/>
            <w:vMerge/>
          </w:tcPr>
          <w:p w14:paraId="38622509" w14:textId="77777777" w:rsidR="0034041B" w:rsidRPr="00005F2E" w:rsidRDefault="0034041B">
            <w:pPr>
              <w:rPr>
                <w:rFonts w:cstheme="minorHAnsi"/>
                <w:lang w:val="en-GB"/>
              </w:rPr>
            </w:pPr>
          </w:p>
        </w:tc>
        <w:tc>
          <w:tcPr>
            <w:tcW w:w="1523" w:type="dxa"/>
          </w:tcPr>
          <w:p w14:paraId="6F95FEEC" w14:textId="180B0C24" w:rsidR="0034041B" w:rsidRPr="00005F2E" w:rsidRDefault="00450E85">
            <w:pPr>
              <w:rPr>
                <w:rFonts w:cstheme="minorHAnsi"/>
                <w:lang w:val="en-GB"/>
              </w:rPr>
            </w:pPr>
            <w:proofErr w:type="spellStart"/>
            <w:r w:rsidRPr="00005F2E">
              <w:rPr>
                <w:rFonts w:cstheme="minorHAnsi"/>
                <w:lang w:val="en-GB"/>
              </w:rPr>
              <w:t>Kanzenze</w:t>
            </w:r>
            <w:proofErr w:type="spellEnd"/>
          </w:p>
        </w:tc>
        <w:tc>
          <w:tcPr>
            <w:tcW w:w="2061" w:type="dxa"/>
          </w:tcPr>
          <w:p w14:paraId="28338ED5" w14:textId="3E3CB246" w:rsidR="0034041B" w:rsidRPr="00005F2E" w:rsidRDefault="001C35C2">
            <w:pPr>
              <w:rPr>
                <w:rFonts w:cstheme="minorHAnsi"/>
                <w:lang w:val="en-GB"/>
              </w:rPr>
            </w:pPr>
            <w:proofErr w:type="spellStart"/>
            <w:r w:rsidRPr="00005F2E">
              <w:rPr>
                <w:rFonts w:cstheme="minorHAnsi"/>
                <w:lang w:val="en-GB"/>
              </w:rPr>
              <w:t>Nyamikongi</w:t>
            </w:r>
            <w:proofErr w:type="spellEnd"/>
          </w:p>
        </w:tc>
        <w:tc>
          <w:tcPr>
            <w:tcW w:w="2339" w:type="dxa"/>
          </w:tcPr>
          <w:p w14:paraId="5CFB3C92" w14:textId="398FFC66" w:rsidR="0034041B" w:rsidRPr="00005F2E" w:rsidRDefault="001C35C2">
            <w:pPr>
              <w:rPr>
                <w:rFonts w:cstheme="minorHAnsi"/>
                <w:lang w:val="en-GB"/>
              </w:rPr>
            </w:pPr>
            <w:r w:rsidRPr="00005F2E">
              <w:rPr>
                <w:rFonts w:cstheme="minorHAnsi"/>
                <w:lang w:val="en-GB"/>
              </w:rPr>
              <w:t>5</w:t>
            </w:r>
          </w:p>
        </w:tc>
      </w:tr>
      <w:tr w:rsidR="0034041B" w:rsidRPr="00005F2E" w14:paraId="15BBA31E" w14:textId="77777777" w:rsidTr="00FB1CAF">
        <w:tc>
          <w:tcPr>
            <w:tcW w:w="1570" w:type="dxa"/>
            <w:vMerge/>
          </w:tcPr>
          <w:p w14:paraId="61D0568F" w14:textId="77777777" w:rsidR="0034041B" w:rsidRPr="00005F2E" w:rsidRDefault="0034041B">
            <w:pPr>
              <w:rPr>
                <w:rFonts w:cstheme="minorHAnsi"/>
                <w:lang w:val="en-GB"/>
              </w:rPr>
            </w:pPr>
          </w:p>
        </w:tc>
        <w:tc>
          <w:tcPr>
            <w:tcW w:w="1523" w:type="dxa"/>
          </w:tcPr>
          <w:p w14:paraId="56BA9826" w14:textId="439D4FA0" w:rsidR="0034041B" w:rsidRPr="00005F2E" w:rsidRDefault="00C80841">
            <w:pPr>
              <w:rPr>
                <w:rFonts w:cstheme="minorHAnsi"/>
                <w:lang w:val="en-GB"/>
              </w:rPr>
            </w:pPr>
            <w:proofErr w:type="spellStart"/>
            <w:r w:rsidRPr="00005F2E">
              <w:rPr>
                <w:rFonts w:cstheme="minorHAnsi"/>
                <w:lang w:val="en-GB"/>
              </w:rPr>
              <w:t>Kanama</w:t>
            </w:r>
            <w:proofErr w:type="spellEnd"/>
          </w:p>
        </w:tc>
        <w:tc>
          <w:tcPr>
            <w:tcW w:w="2061" w:type="dxa"/>
          </w:tcPr>
          <w:p w14:paraId="1095A0C4" w14:textId="3A11924E" w:rsidR="0034041B" w:rsidRPr="00005F2E" w:rsidRDefault="00BC1209">
            <w:pPr>
              <w:rPr>
                <w:rFonts w:cstheme="minorHAnsi"/>
                <w:lang w:val="en-GB"/>
              </w:rPr>
            </w:pPr>
            <w:proofErr w:type="spellStart"/>
            <w:r w:rsidRPr="00005F2E">
              <w:rPr>
                <w:rFonts w:cstheme="minorHAnsi"/>
                <w:lang w:val="en-GB"/>
              </w:rPr>
              <w:t>Nkomane</w:t>
            </w:r>
            <w:proofErr w:type="spellEnd"/>
          </w:p>
        </w:tc>
        <w:tc>
          <w:tcPr>
            <w:tcW w:w="2339" w:type="dxa"/>
          </w:tcPr>
          <w:p w14:paraId="5745397F" w14:textId="47FCA9B7" w:rsidR="0034041B" w:rsidRPr="00005F2E" w:rsidRDefault="00530094">
            <w:pPr>
              <w:rPr>
                <w:rFonts w:cstheme="minorHAnsi"/>
                <w:lang w:val="en-GB"/>
              </w:rPr>
            </w:pPr>
            <w:r w:rsidRPr="00005F2E">
              <w:rPr>
                <w:rFonts w:cstheme="minorHAnsi"/>
                <w:lang w:val="en-GB"/>
              </w:rPr>
              <w:t>4</w:t>
            </w:r>
          </w:p>
        </w:tc>
      </w:tr>
      <w:tr w:rsidR="0034041B" w:rsidRPr="00005F2E" w14:paraId="56417093" w14:textId="77777777" w:rsidTr="00FB1CAF">
        <w:tc>
          <w:tcPr>
            <w:tcW w:w="1570" w:type="dxa"/>
            <w:vMerge w:val="restart"/>
          </w:tcPr>
          <w:p w14:paraId="5A6D718A" w14:textId="1DE1B218" w:rsidR="0034041B" w:rsidRPr="00005F2E" w:rsidRDefault="00EE5311" w:rsidP="00D40C31">
            <w:pPr>
              <w:rPr>
                <w:rFonts w:cstheme="minorHAnsi"/>
                <w:lang w:val="en-GB"/>
              </w:rPr>
            </w:pPr>
            <w:proofErr w:type="spellStart"/>
            <w:r w:rsidRPr="00005F2E">
              <w:rPr>
                <w:rFonts w:cstheme="minorHAnsi"/>
                <w:lang w:val="en-GB"/>
              </w:rPr>
              <w:t>Rutsiro</w:t>
            </w:r>
            <w:proofErr w:type="spellEnd"/>
            <w:r w:rsidRPr="00005F2E">
              <w:rPr>
                <w:rFonts w:cstheme="minorHAnsi"/>
                <w:lang w:val="en-GB"/>
              </w:rPr>
              <w:t xml:space="preserve"> </w:t>
            </w:r>
          </w:p>
        </w:tc>
        <w:tc>
          <w:tcPr>
            <w:tcW w:w="1523" w:type="dxa"/>
          </w:tcPr>
          <w:p w14:paraId="0F5BA582" w14:textId="45636A8A" w:rsidR="0034041B" w:rsidRPr="00005F2E" w:rsidRDefault="00ED01A0" w:rsidP="00D40C31">
            <w:pPr>
              <w:rPr>
                <w:rFonts w:cstheme="minorHAnsi"/>
                <w:lang w:val="en-GB"/>
              </w:rPr>
            </w:pPr>
            <w:proofErr w:type="spellStart"/>
            <w:r w:rsidRPr="00005F2E">
              <w:rPr>
                <w:rFonts w:cstheme="minorHAnsi"/>
                <w:lang w:val="en-GB"/>
              </w:rPr>
              <w:t>Ruhango</w:t>
            </w:r>
            <w:proofErr w:type="spellEnd"/>
          </w:p>
        </w:tc>
        <w:tc>
          <w:tcPr>
            <w:tcW w:w="2061" w:type="dxa"/>
          </w:tcPr>
          <w:p w14:paraId="33A9AB74" w14:textId="413A3082" w:rsidR="0034041B" w:rsidRPr="00005F2E" w:rsidRDefault="00CB1D4C" w:rsidP="00D40C31">
            <w:pPr>
              <w:rPr>
                <w:rFonts w:cstheme="minorHAnsi"/>
                <w:lang w:val="en-GB"/>
              </w:rPr>
            </w:pPr>
            <w:proofErr w:type="spellStart"/>
            <w:r w:rsidRPr="00005F2E">
              <w:rPr>
                <w:rFonts w:cstheme="minorHAnsi"/>
                <w:lang w:val="en-GB"/>
              </w:rPr>
              <w:t>Gihira</w:t>
            </w:r>
            <w:proofErr w:type="spellEnd"/>
          </w:p>
        </w:tc>
        <w:tc>
          <w:tcPr>
            <w:tcW w:w="2339" w:type="dxa"/>
          </w:tcPr>
          <w:p w14:paraId="0F233F56" w14:textId="4D797B49" w:rsidR="0034041B" w:rsidRPr="00005F2E" w:rsidRDefault="0077108F" w:rsidP="00D40C31">
            <w:pPr>
              <w:rPr>
                <w:rFonts w:cstheme="minorHAnsi"/>
                <w:lang w:val="en-GB"/>
              </w:rPr>
            </w:pPr>
            <w:r w:rsidRPr="00005F2E">
              <w:rPr>
                <w:rFonts w:cstheme="minorHAnsi"/>
                <w:lang w:val="en-GB"/>
              </w:rPr>
              <w:t>4</w:t>
            </w:r>
          </w:p>
        </w:tc>
      </w:tr>
      <w:tr w:rsidR="0034041B" w:rsidRPr="00005F2E" w14:paraId="0E1B12E7" w14:textId="77777777" w:rsidTr="00FB1CAF">
        <w:tc>
          <w:tcPr>
            <w:tcW w:w="1570" w:type="dxa"/>
            <w:vMerge/>
          </w:tcPr>
          <w:p w14:paraId="2788A94C" w14:textId="77777777" w:rsidR="0034041B" w:rsidRPr="00005F2E" w:rsidRDefault="0034041B" w:rsidP="00D40C31">
            <w:pPr>
              <w:rPr>
                <w:rFonts w:cstheme="minorHAnsi"/>
                <w:lang w:val="en-GB"/>
              </w:rPr>
            </w:pPr>
          </w:p>
        </w:tc>
        <w:tc>
          <w:tcPr>
            <w:tcW w:w="1523" w:type="dxa"/>
          </w:tcPr>
          <w:p w14:paraId="7FD7E92E" w14:textId="6B0EB708" w:rsidR="0034041B" w:rsidRPr="00005F2E" w:rsidRDefault="00BC6DA3" w:rsidP="00D40C31">
            <w:pPr>
              <w:rPr>
                <w:rFonts w:cstheme="minorHAnsi"/>
                <w:lang w:val="en-GB"/>
              </w:rPr>
            </w:pPr>
            <w:proofErr w:type="spellStart"/>
            <w:r w:rsidRPr="00005F2E">
              <w:rPr>
                <w:rFonts w:cstheme="minorHAnsi"/>
                <w:lang w:val="en-GB"/>
              </w:rPr>
              <w:t>Nyabirasi</w:t>
            </w:r>
            <w:proofErr w:type="spellEnd"/>
          </w:p>
        </w:tc>
        <w:tc>
          <w:tcPr>
            <w:tcW w:w="2061" w:type="dxa"/>
          </w:tcPr>
          <w:p w14:paraId="40D37FAF" w14:textId="18CFFA42" w:rsidR="0034041B" w:rsidRPr="00005F2E" w:rsidRDefault="00D22861" w:rsidP="00D40C31">
            <w:pPr>
              <w:rPr>
                <w:rFonts w:cstheme="minorHAnsi"/>
                <w:lang w:val="en-GB"/>
              </w:rPr>
            </w:pPr>
            <w:proofErr w:type="spellStart"/>
            <w:r w:rsidRPr="00005F2E">
              <w:rPr>
                <w:rFonts w:cstheme="minorHAnsi"/>
                <w:lang w:val="en-GB"/>
              </w:rPr>
              <w:t>Mubuga</w:t>
            </w:r>
            <w:proofErr w:type="spellEnd"/>
          </w:p>
        </w:tc>
        <w:tc>
          <w:tcPr>
            <w:tcW w:w="2339" w:type="dxa"/>
          </w:tcPr>
          <w:p w14:paraId="0CD62376" w14:textId="487B8007" w:rsidR="0034041B" w:rsidRPr="00005F2E" w:rsidRDefault="0077108F" w:rsidP="00D40C31">
            <w:pPr>
              <w:rPr>
                <w:rFonts w:cstheme="minorHAnsi"/>
                <w:lang w:val="en-GB"/>
              </w:rPr>
            </w:pPr>
            <w:r w:rsidRPr="00005F2E">
              <w:rPr>
                <w:rFonts w:cstheme="minorHAnsi"/>
                <w:lang w:val="en-GB"/>
              </w:rPr>
              <w:t>4</w:t>
            </w:r>
          </w:p>
        </w:tc>
      </w:tr>
      <w:tr w:rsidR="0034041B" w:rsidRPr="00005F2E" w14:paraId="51788004" w14:textId="77777777" w:rsidTr="00FB1CAF">
        <w:tc>
          <w:tcPr>
            <w:tcW w:w="1570" w:type="dxa"/>
            <w:vMerge/>
          </w:tcPr>
          <w:p w14:paraId="0CF30965" w14:textId="77777777" w:rsidR="0034041B" w:rsidRPr="00005F2E" w:rsidRDefault="0034041B" w:rsidP="00D40C31">
            <w:pPr>
              <w:rPr>
                <w:rFonts w:cstheme="minorHAnsi"/>
                <w:lang w:val="en-GB"/>
              </w:rPr>
            </w:pPr>
          </w:p>
        </w:tc>
        <w:tc>
          <w:tcPr>
            <w:tcW w:w="1523" w:type="dxa"/>
          </w:tcPr>
          <w:p w14:paraId="566CEE33" w14:textId="130D4862" w:rsidR="0034041B" w:rsidRPr="00005F2E" w:rsidRDefault="00DD7261" w:rsidP="00D40C31">
            <w:pPr>
              <w:rPr>
                <w:rFonts w:cstheme="minorHAnsi"/>
                <w:lang w:val="en-GB"/>
              </w:rPr>
            </w:pPr>
            <w:proofErr w:type="spellStart"/>
            <w:r w:rsidRPr="00005F2E">
              <w:rPr>
                <w:rFonts w:cstheme="minorHAnsi"/>
                <w:lang w:val="en-GB"/>
              </w:rPr>
              <w:t>Manihira</w:t>
            </w:r>
            <w:proofErr w:type="spellEnd"/>
          </w:p>
        </w:tc>
        <w:tc>
          <w:tcPr>
            <w:tcW w:w="2061" w:type="dxa"/>
          </w:tcPr>
          <w:p w14:paraId="62BC268E" w14:textId="74362C16" w:rsidR="0034041B" w:rsidRPr="00005F2E" w:rsidRDefault="00D216D5" w:rsidP="00D40C31">
            <w:pPr>
              <w:rPr>
                <w:rFonts w:cstheme="minorHAnsi"/>
                <w:lang w:val="en-GB"/>
              </w:rPr>
            </w:pPr>
            <w:proofErr w:type="spellStart"/>
            <w:r w:rsidRPr="00005F2E">
              <w:rPr>
                <w:rFonts w:cstheme="minorHAnsi"/>
                <w:lang w:val="en-GB"/>
              </w:rPr>
              <w:t>Muyira</w:t>
            </w:r>
            <w:proofErr w:type="spellEnd"/>
          </w:p>
        </w:tc>
        <w:tc>
          <w:tcPr>
            <w:tcW w:w="2339" w:type="dxa"/>
          </w:tcPr>
          <w:p w14:paraId="671FFEA2" w14:textId="44EB6495" w:rsidR="0034041B" w:rsidRPr="00005F2E" w:rsidRDefault="0077108F" w:rsidP="00D40C31">
            <w:pPr>
              <w:rPr>
                <w:rFonts w:cstheme="minorHAnsi"/>
                <w:lang w:val="en-GB"/>
              </w:rPr>
            </w:pPr>
            <w:r w:rsidRPr="00005F2E">
              <w:rPr>
                <w:rFonts w:cstheme="minorHAnsi"/>
                <w:lang w:val="en-GB"/>
              </w:rPr>
              <w:t>4</w:t>
            </w:r>
          </w:p>
        </w:tc>
      </w:tr>
      <w:tr w:rsidR="0034041B" w:rsidRPr="00005F2E" w14:paraId="7CB388EE" w14:textId="77777777" w:rsidTr="00FB1CAF">
        <w:tc>
          <w:tcPr>
            <w:tcW w:w="1570" w:type="dxa"/>
            <w:vMerge/>
          </w:tcPr>
          <w:p w14:paraId="1BEDB6ED" w14:textId="77777777" w:rsidR="0034041B" w:rsidRPr="00005F2E" w:rsidRDefault="0034041B" w:rsidP="00D40C31">
            <w:pPr>
              <w:rPr>
                <w:rFonts w:cstheme="minorHAnsi"/>
                <w:lang w:val="en-GB"/>
              </w:rPr>
            </w:pPr>
          </w:p>
        </w:tc>
        <w:tc>
          <w:tcPr>
            <w:tcW w:w="1523" w:type="dxa"/>
          </w:tcPr>
          <w:p w14:paraId="4B3330C2" w14:textId="50FA6CF6" w:rsidR="0034041B" w:rsidRPr="00005F2E" w:rsidRDefault="00DD7261" w:rsidP="00D40C31">
            <w:pPr>
              <w:rPr>
                <w:rFonts w:cstheme="minorHAnsi"/>
                <w:lang w:val="en-GB"/>
              </w:rPr>
            </w:pPr>
            <w:proofErr w:type="spellStart"/>
            <w:r w:rsidRPr="00005F2E">
              <w:rPr>
                <w:rFonts w:cstheme="minorHAnsi"/>
                <w:lang w:val="en-GB"/>
              </w:rPr>
              <w:t>Rusebeya</w:t>
            </w:r>
            <w:proofErr w:type="spellEnd"/>
          </w:p>
        </w:tc>
        <w:tc>
          <w:tcPr>
            <w:tcW w:w="2061" w:type="dxa"/>
          </w:tcPr>
          <w:p w14:paraId="098F5940" w14:textId="480D6E32" w:rsidR="0034041B" w:rsidRPr="00005F2E" w:rsidRDefault="0077108F" w:rsidP="00D40C31">
            <w:pPr>
              <w:rPr>
                <w:rFonts w:cstheme="minorHAnsi"/>
                <w:lang w:val="en-GB"/>
              </w:rPr>
            </w:pPr>
            <w:proofErr w:type="spellStart"/>
            <w:r w:rsidRPr="00005F2E">
              <w:rPr>
                <w:rFonts w:cstheme="minorHAnsi"/>
                <w:lang w:val="en-GB"/>
              </w:rPr>
              <w:t>Mberi</w:t>
            </w:r>
            <w:proofErr w:type="spellEnd"/>
          </w:p>
        </w:tc>
        <w:tc>
          <w:tcPr>
            <w:tcW w:w="2339" w:type="dxa"/>
          </w:tcPr>
          <w:p w14:paraId="5B5F93BC" w14:textId="78D995AB" w:rsidR="0034041B" w:rsidRPr="00005F2E" w:rsidRDefault="0077108F" w:rsidP="00D40C31">
            <w:pPr>
              <w:rPr>
                <w:rFonts w:cstheme="minorHAnsi"/>
                <w:lang w:val="en-GB"/>
              </w:rPr>
            </w:pPr>
            <w:r w:rsidRPr="00005F2E">
              <w:rPr>
                <w:rFonts w:cstheme="minorHAnsi"/>
                <w:lang w:val="en-GB"/>
              </w:rPr>
              <w:t>4/</w:t>
            </w:r>
            <w:r w:rsidR="00971735" w:rsidRPr="00005F2E">
              <w:rPr>
                <w:rFonts w:cstheme="minorHAnsi"/>
                <w:lang w:val="en-GB"/>
              </w:rPr>
              <w:t>3</w:t>
            </w:r>
          </w:p>
        </w:tc>
      </w:tr>
      <w:tr w:rsidR="0034041B" w:rsidRPr="00005F2E" w14:paraId="3655AB96" w14:textId="77777777" w:rsidTr="00FB1CAF">
        <w:tc>
          <w:tcPr>
            <w:tcW w:w="1570" w:type="dxa"/>
            <w:vMerge/>
          </w:tcPr>
          <w:p w14:paraId="4C0937A7" w14:textId="77777777" w:rsidR="0034041B" w:rsidRPr="00005F2E" w:rsidRDefault="0034041B" w:rsidP="00D40C31">
            <w:pPr>
              <w:rPr>
                <w:rFonts w:cstheme="minorHAnsi"/>
                <w:lang w:val="en-GB"/>
              </w:rPr>
            </w:pPr>
          </w:p>
        </w:tc>
        <w:tc>
          <w:tcPr>
            <w:tcW w:w="1523" w:type="dxa"/>
          </w:tcPr>
          <w:p w14:paraId="15B11BB1" w14:textId="7903CF2C" w:rsidR="0034041B" w:rsidRPr="00005F2E" w:rsidRDefault="00DD7261" w:rsidP="00D40C31">
            <w:pPr>
              <w:rPr>
                <w:rFonts w:cstheme="minorHAnsi"/>
                <w:lang w:val="en-GB"/>
              </w:rPr>
            </w:pPr>
            <w:proofErr w:type="spellStart"/>
            <w:r w:rsidRPr="00005F2E">
              <w:rPr>
                <w:rFonts w:cstheme="minorHAnsi"/>
                <w:lang w:val="en-GB"/>
              </w:rPr>
              <w:t>Mukura</w:t>
            </w:r>
            <w:proofErr w:type="spellEnd"/>
          </w:p>
        </w:tc>
        <w:tc>
          <w:tcPr>
            <w:tcW w:w="2061" w:type="dxa"/>
          </w:tcPr>
          <w:p w14:paraId="18A8DA63" w14:textId="16F844F0" w:rsidR="0034041B" w:rsidRPr="00005F2E" w:rsidRDefault="0077108F" w:rsidP="00D40C31">
            <w:pPr>
              <w:rPr>
                <w:rFonts w:cstheme="minorHAnsi"/>
                <w:lang w:val="en-GB"/>
              </w:rPr>
            </w:pPr>
            <w:proofErr w:type="spellStart"/>
            <w:r w:rsidRPr="00005F2E">
              <w:rPr>
                <w:rFonts w:cstheme="minorHAnsi"/>
                <w:lang w:val="en-GB"/>
              </w:rPr>
              <w:t>Kagano</w:t>
            </w:r>
            <w:proofErr w:type="spellEnd"/>
          </w:p>
        </w:tc>
        <w:tc>
          <w:tcPr>
            <w:tcW w:w="2339" w:type="dxa"/>
          </w:tcPr>
          <w:p w14:paraId="20CEBDD7" w14:textId="167D2C5C" w:rsidR="00971735" w:rsidRPr="00005F2E" w:rsidRDefault="00971735" w:rsidP="00D40C31">
            <w:pPr>
              <w:rPr>
                <w:rFonts w:cstheme="minorHAnsi"/>
                <w:lang w:val="en-GB"/>
              </w:rPr>
            </w:pPr>
            <w:r w:rsidRPr="00005F2E">
              <w:rPr>
                <w:rFonts w:cstheme="minorHAnsi"/>
                <w:lang w:val="en-GB"/>
              </w:rPr>
              <w:t>3/4</w:t>
            </w:r>
          </w:p>
        </w:tc>
      </w:tr>
    </w:tbl>
    <w:p w14:paraId="2D807667" w14:textId="145466AC" w:rsidR="00613688" w:rsidRPr="00005F2E" w:rsidRDefault="00613688">
      <w:pPr>
        <w:rPr>
          <w:rFonts w:cstheme="minorHAnsi"/>
          <w:lang w:val="en-GB"/>
        </w:rPr>
      </w:pPr>
    </w:p>
    <w:p w14:paraId="7E055280" w14:textId="5FCACFD1" w:rsidR="00FE42E9" w:rsidRPr="00005F2E" w:rsidRDefault="00131138" w:rsidP="00AC0914">
      <w:pPr>
        <w:jc w:val="both"/>
        <w:rPr>
          <w:rFonts w:cstheme="minorHAnsi"/>
        </w:rPr>
      </w:pPr>
      <w:r w:rsidRPr="00005F2E">
        <w:rPr>
          <w:rFonts w:cstheme="minorHAnsi"/>
          <w:lang w:val="en-GB"/>
        </w:rPr>
        <w:t>For</w:t>
      </w:r>
      <w:r w:rsidR="00AC0914" w:rsidRPr="00005F2E">
        <w:rPr>
          <w:rFonts w:cstheme="minorHAnsi"/>
        </w:rPr>
        <w:t xml:space="preserve"> selecting </w:t>
      </w:r>
      <w:r w:rsidR="00E90A35" w:rsidRPr="00005F2E">
        <w:rPr>
          <w:rFonts w:cstheme="minorHAnsi"/>
          <w:lang w:val="en-GB"/>
        </w:rPr>
        <w:t>farmers/</w:t>
      </w:r>
      <w:r w:rsidR="00ED204F" w:rsidRPr="00005F2E">
        <w:rPr>
          <w:rFonts w:cstheme="minorHAnsi"/>
          <w:lang w:val="en-GB"/>
        </w:rPr>
        <w:t>fields</w:t>
      </w:r>
      <w:r w:rsidR="00AC0914" w:rsidRPr="00005F2E">
        <w:rPr>
          <w:rFonts w:cstheme="minorHAnsi"/>
        </w:rPr>
        <w:t>, attention should be paid to the following criteria</w:t>
      </w:r>
    </w:p>
    <w:p w14:paraId="42408388" w14:textId="0C53DEA6" w:rsidR="0057123C" w:rsidRPr="00005F2E" w:rsidRDefault="0059414D" w:rsidP="0057123C">
      <w:pPr>
        <w:pStyle w:val="ListParagraph"/>
        <w:numPr>
          <w:ilvl w:val="0"/>
          <w:numId w:val="7"/>
        </w:numPr>
        <w:jc w:val="both"/>
        <w:rPr>
          <w:rFonts w:cstheme="minorHAnsi"/>
        </w:rPr>
      </w:pPr>
      <w:r w:rsidRPr="00005F2E">
        <w:rPr>
          <w:rFonts w:cstheme="minorHAnsi"/>
          <w:lang w:val="en-GB"/>
        </w:rPr>
        <w:t>The farmer should be willing</w:t>
      </w:r>
      <w:r w:rsidR="00E90A35" w:rsidRPr="00005F2E">
        <w:rPr>
          <w:rFonts w:cstheme="minorHAnsi"/>
          <w:lang w:val="en-GB"/>
        </w:rPr>
        <w:t xml:space="preserve"> </w:t>
      </w:r>
      <w:r w:rsidR="00AC0914" w:rsidRPr="00005F2E">
        <w:rPr>
          <w:rFonts w:cstheme="minorHAnsi"/>
        </w:rPr>
        <w:t xml:space="preserve">to host the trial and have project staff </w:t>
      </w:r>
      <w:r w:rsidR="006239DC" w:rsidRPr="00005F2E">
        <w:rPr>
          <w:rFonts w:cstheme="minorHAnsi"/>
        </w:rPr>
        <w:t xml:space="preserve">and extension staff </w:t>
      </w:r>
      <w:r w:rsidR="00AC0914" w:rsidRPr="00005F2E">
        <w:rPr>
          <w:rFonts w:cstheme="minorHAnsi"/>
        </w:rPr>
        <w:t xml:space="preserve">come to her/his farm for observation and data </w:t>
      </w:r>
      <w:proofErr w:type="gramStart"/>
      <w:r w:rsidR="00AC0914" w:rsidRPr="00005F2E">
        <w:rPr>
          <w:rFonts w:cstheme="minorHAnsi"/>
        </w:rPr>
        <w:t>collection</w:t>
      </w:r>
      <w:r w:rsidRPr="00005F2E">
        <w:rPr>
          <w:rFonts w:cstheme="minorHAnsi"/>
          <w:lang w:val="en-GB"/>
        </w:rPr>
        <w:t>;</w:t>
      </w:r>
      <w:proofErr w:type="gramEnd"/>
    </w:p>
    <w:p w14:paraId="48A4C1E9" w14:textId="3FDDEB06" w:rsidR="009F2F5C" w:rsidRPr="00005F2E" w:rsidRDefault="009F2F5C" w:rsidP="009F2F5C">
      <w:pPr>
        <w:numPr>
          <w:ilvl w:val="0"/>
          <w:numId w:val="7"/>
        </w:numPr>
        <w:spacing w:after="0" w:line="240" w:lineRule="auto"/>
        <w:rPr>
          <w:rFonts w:cstheme="minorHAnsi"/>
        </w:rPr>
      </w:pPr>
      <w:r w:rsidRPr="00005F2E">
        <w:rPr>
          <w:rFonts w:cstheme="minorHAnsi"/>
        </w:rPr>
        <w:t>Located within 5 km from the base of operations of the EA</w:t>
      </w:r>
    </w:p>
    <w:p w14:paraId="7B018780" w14:textId="045B0BA3" w:rsidR="0057123C" w:rsidRPr="00005F2E" w:rsidRDefault="0059414D" w:rsidP="0057123C">
      <w:pPr>
        <w:pStyle w:val="ListParagraph"/>
        <w:numPr>
          <w:ilvl w:val="0"/>
          <w:numId w:val="7"/>
        </w:numPr>
        <w:jc w:val="both"/>
        <w:rPr>
          <w:rFonts w:cstheme="minorHAnsi"/>
        </w:rPr>
      </w:pPr>
      <w:r w:rsidRPr="00005F2E">
        <w:rPr>
          <w:rFonts w:cstheme="minorHAnsi"/>
          <w:lang w:val="en-GB"/>
        </w:rPr>
        <w:t xml:space="preserve">The farmer should be willing </w:t>
      </w:r>
      <w:r w:rsidR="0040728A" w:rsidRPr="00005F2E">
        <w:rPr>
          <w:rFonts w:cstheme="minorHAnsi"/>
          <w:lang w:val="en-GB"/>
        </w:rPr>
        <w:t>to p</w:t>
      </w:r>
      <w:proofErr w:type="spellStart"/>
      <w:r w:rsidR="00AC0914" w:rsidRPr="00005F2E">
        <w:rPr>
          <w:rFonts w:cstheme="minorHAnsi"/>
        </w:rPr>
        <w:t>rovide</w:t>
      </w:r>
      <w:proofErr w:type="spellEnd"/>
      <w:r w:rsidR="00AC0914" w:rsidRPr="00005F2E">
        <w:rPr>
          <w:rFonts w:cstheme="minorHAnsi"/>
        </w:rPr>
        <w:t xml:space="preserve"> l</w:t>
      </w:r>
      <w:r w:rsidR="0040728A" w:rsidRPr="00005F2E">
        <w:rPr>
          <w:rFonts w:cstheme="minorHAnsi"/>
          <w:lang w:val="en-GB"/>
        </w:rPr>
        <w:t xml:space="preserve">and </w:t>
      </w:r>
      <w:proofErr w:type="spellStart"/>
      <w:r w:rsidR="0040728A" w:rsidRPr="00005F2E">
        <w:rPr>
          <w:rFonts w:cstheme="minorHAnsi"/>
          <w:lang w:val="en-GB"/>
        </w:rPr>
        <w:t>and</w:t>
      </w:r>
      <w:proofErr w:type="spellEnd"/>
      <w:r w:rsidR="0040728A" w:rsidRPr="00005F2E">
        <w:rPr>
          <w:rFonts w:cstheme="minorHAnsi"/>
          <w:lang w:val="en-GB"/>
        </w:rPr>
        <w:t xml:space="preserve"> l</w:t>
      </w:r>
      <w:proofErr w:type="spellStart"/>
      <w:r w:rsidR="00AC0914" w:rsidRPr="00005F2E">
        <w:rPr>
          <w:rFonts w:cstheme="minorHAnsi"/>
        </w:rPr>
        <w:t>abor</w:t>
      </w:r>
      <w:proofErr w:type="spellEnd"/>
      <w:r w:rsidR="00AC0914" w:rsidRPr="00005F2E">
        <w:rPr>
          <w:rFonts w:cstheme="minorHAnsi"/>
        </w:rPr>
        <w:t xml:space="preserve"> </w:t>
      </w:r>
      <w:r w:rsidR="0040728A" w:rsidRPr="00005F2E">
        <w:rPr>
          <w:rFonts w:cstheme="minorHAnsi"/>
          <w:lang w:val="en-GB"/>
        </w:rPr>
        <w:t xml:space="preserve">for establishing and managing the </w:t>
      </w:r>
      <w:proofErr w:type="gramStart"/>
      <w:r w:rsidR="0040728A" w:rsidRPr="00005F2E">
        <w:rPr>
          <w:rFonts w:cstheme="minorHAnsi"/>
          <w:lang w:val="en-GB"/>
        </w:rPr>
        <w:t>trial</w:t>
      </w:r>
      <w:r w:rsidRPr="00005F2E">
        <w:rPr>
          <w:rFonts w:cstheme="minorHAnsi"/>
          <w:lang w:val="en-GB"/>
        </w:rPr>
        <w:t>;</w:t>
      </w:r>
      <w:proofErr w:type="gramEnd"/>
    </w:p>
    <w:p w14:paraId="231918D2" w14:textId="6D7E7EB4" w:rsidR="00F325E1" w:rsidRPr="00005F2E" w:rsidRDefault="0059414D" w:rsidP="0057123C">
      <w:pPr>
        <w:pStyle w:val="ListParagraph"/>
        <w:numPr>
          <w:ilvl w:val="0"/>
          <w:numId w:val="7"/>
        </w:numPr>
        <w:jc w:val="both"/>
        <w:rPr>
          <w:rFonts w:cstheme="minorHAnsi"/>
        </w:rPr>
      </w:pPr>
      <w:r w:rsidRPr="00005F2E">
        <w:rPr>
          <w:rFonts w:cstheme="minorHAnsi"/>
          <w:lang w:val="en-GB"/>
        </w:rPr>
        <w:t>The farmer should be an e</w:t>
      </w:r>
      <w:proofErr w:type="spellStart"/>
      <w:r w:rsidR="00AC0914" w:rsidRPr="00005F2E">
        <w:rPr>
          <w:rFonts w:cstheme="minorHAnsi"/>
        </w:rPr>
        <w:t>xperienced</w:t>
      </w:r>
      <w:proofErr w:type="spellEnd"/>
      <w:r w:rsidR="00AC0914" w:rsidRPr="00005F2E">
        <w:rPr>
          <w:rFonts w:cstheme="minorHAnsi"/>
        </w:rPr>
        <w:t xml:space="preserve"> potato </w:t>
      </w:r>
      <w:proofErr w:type="gramStart"/>
      <w:r w:rsidR="00AC0914" w:rsidRPr="00005F2E">
        <w:rPr>
          <w:rFonts w:cstheme="minorHAnsi"/>
        </w:rPr>
        <w:t>grower;</w:t>
      </w:r>
      <w:proofErr w:type="gramEnd"/>
    </w:p>
    <w:p w14:paraId="28CFB04F" w14:textId="7D105E84" w:rsidR="002E0309" w:rsidRPr="00005F2E" w:rsidRDefault="007543D7" w:rsidP="0057123C">
      <w:pPr>
        <w:pStyle w:val="ListParagraph"/>
        <w:numPr>
          <w:ilvl w:val="0"/>
          <w:numId w:val="7"/>
        </w:numPr>
        <w:jc w:val="both"/>
        <w:rPr>
          <w:rFonts w:cstheme="minorHAnsi"/>
        </w:rPr>
      </w:pPr>
      <w:r w:rsidRPr="00005F2E">
        <w:rPr>
          <w:rFonts w:cstheme="minorHAnsi"/>
          <w:lang w:val="en-GB"/>
        </w:rPr>
        <w:t>The field should be l</w:t>
      </w:r>
      <w:r w:rsidR="002E0309" w:rsidRPr="00005F2E">
        <w:rPr>
          <w:rFonts w:cstheme="minorHAnsi"/>
          <w:lang w:val="en-GB"/>
        </w:rPr>
        <w:t>oc</w:t>
      </w:r>
      <w:r w:rsidRPr="00005F2E">
        <w:rPr>
          <w:rFonts w:cstheme="minorHAnsi"/>
          <w:lang w:val="en-GB"/>
        </w:rPr>
        <w:t xml:space="preserve">ated in an accessible area to allow frequent field </w:t>
      </w:r>
      <w:proofErr w:type="gramStart"/>
      <w:r w:rsidRPr="00005F2E">
        <w:rPr>
          <w:rFonts w:cstheme="minorHAnsi"/>
          <w:lang w:val="en-GB"/>
        </w:rPr>
        <w:t>visits;</w:t>
      </w:r>
      <w:proofErr w:type="gramEnd"/>
    </w:p>
    <w:p w14:paraId="60FC01F6" w14:textId="03010121" w:rsidR="00D77DCF" w:rsidRPr="004509DF" w:rsidRDefault="00D77DCF" w:rsidP="00FF7E7C">
      <w:pPr>
        <w:pStyle w:val="ListParagraph"/>
        <w:numPr>
          <w:ilvl w:val="0"/>
          <w:numId w:val="7"/>
        </w:numPr>
        <w:jc w:val="both"/>
        <w:rPr>
          <w:rFonts w:cstheme="minorHAnsi"/>
        </w:rPr>
      </w:pPr>
      <w:r w:rsidRPr="00005F2E">
        <w:rPr>
          <w:rFonts w:cstheme="minorHAnsi"/>
          <w:lang w:val="en-GB"/>
        </w:rPr>
        <w:t xml:space="preserve">The field should be sufficiently large to </w:t>
      </w:r>
      <w:r w:rsidRPr="00005F2E">
        <w:rPr>
          <w:rFonts w:cstheme="minorHAnsi"/>
        </w:rPr>
        <w:t xml:space="preserve">accommodate </w:t>
      </w:r>
      <w:r w:rsidRPr="00005F2E">
        <w:rPr>
          <w:rFonts w:cstheme="minorHAnsi"/>
          <w:lang w:val="en-GB"/>
        </w:rPr>
        <w:t xml:space="preserve">a field plot of </w:t>
      </w:r>
      <w:r w:rsidR="00815BCC" w:rsidRPr="00005F2E">
        <w:rPr>
          <w:rFonts w:cstheme="minorHAnsi"/>
          <w:lang w:val="en-GB"/>
        </w:rPr>
        <w:t>2</w:t>
      </w:r>
      <w:r w:rsidRPr="00005F2E">
        <w:rPr>
          <w:rFonts w:cstheme="minorHAnsi"/>
          <w:lang w:val="en-GB"/>
        </w:rPr>
        <w:t xml:space="preserve"> </w:t>
      </w:r>
      <w:r w:rsidR="006239DC" w:rsidRPr="00005F2E">
        <w:rPr>
          <w:rFonts w:cstheme="minorHAnsi"/>
          <w:lang w:val="en-GB"/>
        </w:rPr>
        <w:t xml:space="preserve">plots </w:t>
      </w:r>
      <w:r w:rsidR="00443B20" w:rsidRPr="00005F2E">
        <w:rPr>
          <w:rFonts w:cstheme="minorHAnsi"/>
          <w:lang w:val="en-GB"/>
        </w:rPr>
        <w:t xml:space="preserve">arranged in a </w:t>
      </w:r>
      <w:r w:rsidR="00815BCC" w:rsidRPr="00005F2E">
        <w:rPr>
          <w:rFonts w:cstheme="minorHAnsi"/>
          <w:lang w:val="en-GB"/>
        </w:rPr>
        <w:t>2</w:t>
      </w:r>
      <w:r w:rsidR="00443B20" w:rsidRPr="00005F2E">
        <w:rPr>
          <w:rFonts w:cstheme="minorHAnsi"/>
          <w:lang w:val="en-GB"/>
        </w:rPr>
        <w:t xml:space="preserve"> x </w:t>
      </w:r>
      <w:r w:rsidR="00815BCC" w:rsidRPr="00005F2E">
        <w:rPr>
          <w:rFonts w:cstheme="minorHAnsi"/>
          <w:lang w:val="en-GB"/>
        </w:rPr>
        <w:t>1</w:t>
      </w:r>
      <w:r w:rsidR="00443B20" w:rsidRPr="00005F2E">
        <w:rPr>
          <w:rFonts w:cstheme="minorHAnsi"/>
          <w:lang w:val="en-GB"/>
        </w:rPr>
        <w:t xml:space="preserve"> </w:t>
      </w:r>
      <w:r w:rsidR="00285622" w:rsidRPr="004509DF">
        <w:rPr>
          <w:rFonts w:cstheme="minorHAnsi"/>
          <w:lang w:val="en-GB"/>
        </w:rPr>
        <w:t>rectangle (</w:t>
      </w:r>
      <w:r w:rsidR="006239DC" w:rsidRPr="004509DF">
        <w:rPr>
          <w:rFonts w:cstheme="minorHAnsi"/>
          <w:lang w:val="en-GB"/>
        </w:rPr>
        <w:t xml:space="preserve">6.8 x </w:t>
      </w:r>
      <w:r w:rsidR="00285622" w:rsidRPr="004509DF">
        <w:rPr>
          <w:rFonts w:cstheme="minorHAnsi"/>
          <w:lang w:val="en-GB"/>
        </w:rPr>
        <w:t>1</w:t>
      </w:r>
      <w:r w:rsidR="00FF7E7C" w:rsidRPr="004509DF">
        <w:rPr>
          <w:rFonts w:cstheme="minorHAnsi"/>
          <w:lang w:val="en-GB"/>
        </w:rPr>
        <w:t>2</w:t>
      </w:r>
      <w:r w:rsidR="00285622" w:rsidRPr="004509DF">
        <w:rPr>
          <w:rFonts w:cstheme="minorHAnsi"/>
          <w:lang w:val="en-GB"/>
        </w:rPr>
        <w:t>.</w:t>
      </w:r>
      <w:r w:rsidR="00FF7E7C" w:rsidRPr="004509DF">
        <w:rPr>
          <w:rFonts w:cstheme="minorHAnsi"/>
          <w:lang w:val="en-GB"/>
        </w:rPr>
        <w:t>1</w:t>
      </w:r>
      <w:r w:rsidR="00285622" w:rsidRPr="004509DF">
        <w:rPr>
          <w:rFonts w:cstheme="minorHAnsi"/>
          <w:lang w:val="en-GB"/>
        </w:rPr>
        <w:t xml:space="preserve"> m, see Figure 2</w:t>
      </w:r>
      <w:proofErr w:type="gramStart"/>
      <w:r w:rsidR="00285622" w:rsidRPr="004509DF">
        <w:rPr>
          <w:rFonts w:cstheme="minorHAnsi"/>
          <w:lang w:val="en-GB"/>
        </w:rPr>
        <w:t>)</w:t>
      </w:r>
      <w:r w:rsidR="00A010C4" w:rsidRPr="004509DF">
        <w:rPr>
          <w:rFonts w:cstheme="minorHAnsi"/>
          <w:lang w:val="en-GB"/>
        </w:rPr>
        <w:t>;</w:t>
      </w:r>
      <w:proofErr w:type="gramEnd"/>
    </w:p>
    <w:p w14:paraId="2B9FE03F" w14:textId="747F947B" w:rsidR="009125A8" w:rsidRPr="00005F2E" w:rsidRDefault="009125A8" w:rsidP="009125A8">
      <w:pPr>
        <w:pStyle w:val="ListParagraph"/>
        <w:numPr>
          <w:ilvl w:val="0"/>
          <w:numId w:val="7"/>
        </w:numPr>
        <w:jc w:val="both"/>
        <w:rPr>
          <w:rFonts w:cstheme="minorHAnsi"/>
        </w:rPr>
      </w:pPr>
      <w:r w:rsidRPr="00005F2E">
        <w:rPr>
          <w:rFonts w:cstheme="minorHAnsi"/>
          <w:lang w:val="en-GB"/>
        </w:rPr>
        <w:t xml:space="preserve">The field should have been cultivated by potato at least once in the last 3 </w:t>
      </w:r>
      <w:r w:rsidR="0048384E" w:rsidRPr="00005F2E">
        <w:rPr>
          <w:rFonts w:cstheme="minorHAnsi"/>
          <w:lang w:val="en-GB"/>
        </w:rPr>
        <w:t xml:space="preserve">seasons, with preferably another rotation crop than potato in the last </w:t>
      </w:r>
      <w:proofErr w:type="gramStart"/>
      <w:r w:rsidR="0048384E" w:rsidRPr="00005F2E">
        <w:rPr>
          <w:rFonts w:cstheme="minorHAnsi"/>
          <w:lang w:val="en-GB"/>
        </w:rPr>
        <w:t>season</w:t>
      </w:r>
      <w:r w:rsidR="00095091" w:rsidRPr="00005F2E">
        <w:rPr>
          <w:rFonts w:cstheme="minorHAnsi"/>
          <w:lang w:val="en-GB"/>
        </w:rPr>
        <w:t>;</w:t>
      </w:r>
      <w:proofErr w:type="gramEnd"/>
    </w:p>
    <w:p w14:paraId="02F95A55" w14:textId="0E0CBE44" w:rsidR="00DE5A8E" w:rsidRPr="00005F2E" w:rsidRDefault="00DE5A8E" w:rsidP="00DE5A8E">
      <w:pPr>
        <w:pStyle w:val="ListParagraph"/>
        <w:numPr>
          <w:ilvl w:val="0"/>
          <w:numId w:val="7"/>
        </w:numPr>
        <w:jc w:val="both"/>
        <w:rPr>
          <w:rFonts w:cstheme="minorHAnsi"/>
        </w:rPr>
      </w:pPr>
      <w:r w:rsidRPr="00005F2E">
        <w:rPr>
          <w:rFonts w:cstheme="minorHAnsi"/>
        </w:rPr>
        <w:t xml:space="preserve">Soil fertility should be uniform throughout the </w:t>
      </w:r>
      <w:r w:rsidR="005C48B6" w:rsidRPr="00005F2E">
        <w:rPr>
          <w:rFonts w:cstheme="minorHAnsi"/>
          <w:lang w:val="en-GB"/>
        </w:rPr>
        <w:t xml:space="preserve">field </w:t>
      </w:r>
      <w:r w:rsidR="00267DBC" w:rsidRPr="00005F2E">
        <w:rPr>
          <w:rFonts w:cstheme="minorHAnsi"/>
          <w:lang w:val="en-GB"/>
        </w:rPr>
        <w:t>plot</w:t>
      </w:r>
      <w:r w:rsidRPr="00005F2E">
        <w:rPr>
          <w:rFonts w:cstheme="minorHAnsi"/>
        </w:rPr>
        <w:t xml:space="preserve"> </w:t>
      </w:r>
      <w:r w:rsidR="00B25422" w:rsidRPr="00005F2E">
        <w:rPr>
          <w:rFonts w:cstheme="minorHAnsi"/>
          <w:lang w:val="en-GB"/>
        </w:rPr>
        <w:t xml:space="preserve">considered for the trial </w:t>
      </w:r>
      <w:r w:rsidRPr="00005F2E">
        <w:rPr>
          <w:rFonts w:cstheme="minorHAnsi"/>
        </w:rPr>
        <w:t>to avoid confounding effects of within</w:t>
      </w:r>
      <w:r w:rsidR="00DA027B" w:rsidRPr="00005F2E">
        <w:rPr>
          <w:rFonts w:cstheme="minorHAnsi"/>
          <w:lang w:val="en-GB"/>
        </w:rPr>
        <w:t>-</w:t>
      </w:r>
      <w:r w:rsidRPr="00005F2E">
        <w:rPr>
          <w:rFonts w:cstheme="minorHAnsi"/>
        </w:rPr>
        <w:t>field soil fertility variability. The following visual indicators should be used to check for soil fertility uniformity in selected fields when deciding on where trial plots should be positioned:</w:t>
      </w:r>
    </w:p>
    <w:p w14:paraId="330B1911" w14:textId="546D32EF" w:rsidR="00DE5A8E" w:rsidRPr="00005F2E" w:rsidRDefault="00DE5A8E" w:rsidP="00DE5A8E">
      <w:pPr>
        <w:pStyle w:val="ListParagraph"/>
        <w:numPr>
          <w:ilvl w:val="0"/>
          <w:numId w:val="8"/>
        </w:numPr>
        <w:ind w:left="1843" w:hanging="425"/>
        <w:jc w:val="both"/>
        <w:rPr>
          <w:rFonts w:cstheme="minorHAnsi"/>
        </w:rPr>
      </w:pPr>
      <w:r w:rsidRPr="00005F2E">
        <w:rPr>
          <w:rFonts w:cstheme="minorHAnsi"/>
        </w:rPr>
        <w:t xml:space="preserve">The </w:t>
      </w:r>
      <w:r w:rsidR="00267DBC" w:rsidRPr="00005F2E">
        <w:rPr>
          <w:rFonts w:cstheme="minorHAnsi"/>
          <w:lang w:val="en-GB"/>
        </w:rPr>
        <w:t>field plot</w:t>
      </w:r>
      <w:r w:rsidRPr="00005F2E">
        <w:rPr>
          <w:rFonts w:cstheme="minorHAnsi"/>
        </w:rPr>
        <w:t xml:space="preserve"> should be one ‘management unit’ that has been managed homogeneously in the past by the farmer</w:t>
      </w:r>
      <w:r w:rsidR="00AD580A" w:rsidRPr="00005F2E">
        <w:rPr>
          <w:rFonts w:cstheme="minorHAnsi"/>
          <w:lang w:val="en-GB"/>
        </w:rPr>
        <w:t xml:space="preserve"> (the cultivation history for at least the </w:t>
      </w:r>
      <w:r w:rsidR="005C48B6" w:rsidRPr="00005F2E">
        <w:rPr>
          <w:rFonts w:cstheme="minorHAnsi"/>
          <w:lang w:val="en-GB"/>
        </w:rPr>
        <w:t>l</w:t>
      </w:r>
      <w:r w:rsidR="00AD580A" w:rsidRPr="00005F2E">
        <w:rPr>
          <w:rFonts w:cstheme="minorHAnsi"/>
          <w:lang w:val="en-GB"/>
        </w:rPr>
        <w:t xml:space="preserve">ast 3 </w:t>
      </w:r>
      <w:r w:rsidR="008806B3" w:rsidRPr="00005F2E">
        <w:rPr>
          <w:rFonts w:cstheme="minorHAnsi"/>
          <w:lang w:val="en-GB"/>
        </w:rPr>
        <w:t>years</w:t>
      </w:r>
      <w:r w:rsidR="00AD580A" w:rsidRPr="00005F2E">
        <w:rPr>
          <w:rFonts w:cstheme="minorHAnsi"/>
          <w:lang w:val="en-GB"/>
        </w:rPr>
        <w:t xml:space="preserve"> should be the same for all parts of the </w:t>
      </w:r>
      <w:r w:rsidR="00267DBC" w:rsidRPr="00005F2E">
        <w:rPr>
          <w:rFonts w:cstheme="minorHAnsi"/>
          <w:lang w:val="en-GB"/>
        </w:rPr>
        <w:t>field plot</w:t>
      </w:r>
      <w:r w:rsidR="00F6190B" w:rsidRPr="00005F2E">
        <w:rPr>
          <w:rFonts w:cstheme="minorHAnsi"/>
          <w:lang w:val="en-GB"/>
        </w:rPr>
        <w:t>)</w:t>
      </w:r>
      <w:r w:rsidRPr="00005F2E">
        <w:rPr>
          <w:rFonts w:cstheme="minorHAnsi"/>
        </w:rPr>
        <w:t xml:space="preserve">. This should be verified by asking the farmer to identify areas of uniform management on their farms, considering management practices in the previous three </w:t>
      </w:r>
      <w:r w:rsidR="008806B3" w:rsidRPr="00005F2E">
        <w:rPr>
          <w:rFonts w:cstheme="minorHAnsi"/>
          <w:lang w:val="en-GB"/>
        </w:rPr>
        <w:t>years</w:t>
      </w:r>
      <w:r w:rsidRPr="00005F2E">
        <w:rPr>
          <w:rFonts w:cstheme="minorHAnsi"/>
        </w:rPr>
        <w:t xml:space="preserve"> including fertilizer and manure application and crops grown. </w:t>
      </w:r>
    </w:p>
    <w:p w14:paraId="4BCD5EC5" w14:textId="01DC1450" w:rsidR="00DE5A8E" w:rsidRPr="00005F2E" w:rsidRDefault="00DE5A8E" w:rsidP="00DE5A8E">
      <w:pPr>
        <w:pStyle w:val="ListParagraph"/>
        <w:numPr>
          <w:ilvl w:val="0"/>
          <w:numId w:val="8"/>
        </w:numPr>
        <w:ind w:left="1843" w:hanging="425"/>
        <w:jc w:val="both"/>
        <w:rPr>
          <w:rFonts w:cstheme="minorHAnsi"/>
        </w:rPr>
      </w:pPr>
      <w:r w:rsidRPr="00005F2E">
        <w:rPr>
          <w:rFonts w:cstheme="minorHAnsi"/>
        </w:rPr>
        <w:lastRenderedPageBreak/>
        <w:t xml:space="preserve">Assess uniformity of vegetation growing in the </w:t>
      </w:r>
      <w:r w:rsidR="00267DBC" w:rsidRPr="00005F2E">
        <w:rPr>
          <w:rFonts w:cstheme="minorHAnsi"/>
          <w:lang w:val="en-GB"/>
        </w:rPr>
        <w:t>field plot</w:t>
      </w:r>
      <w:r w:rsidRPr="00005F2E">
        <w:rPr>
          <w:rFonts w:cstheme="minorHAnsi"/>
        </w:rPr>
        <w:t xml:space="preserve"> (crops during the growing season or weeds in uncultivated fields).</w:t>
      </w:r>
    </w:p>
    <w:p w14:paraId="20B981E3" w14:textId="76AFC77F" w:rsidR="00DE5A8E" w:rsidRPr="00005F2E" w:rsidRDefault="00DE5A8E" w:rsidP="00DE5A8E">
      <w:pPr>
        <w:pStyle w:val="ListParagraph"/>
        <w:numPr>
          <w:ilvl w:val="0"/>
          <w:numId w:val="8"/>
        </w:numPr>
        <w:ind w:left="1843" w:hanging="425"/>
        <w:jc w:val="both"/>
        <w:rPr>
          <w:rFonts w:cstheme="minorHAnsi"/>
        </w:rPr>
      </w:pPr>
      <w:r w:rsidRPr="00005F2E">
        <w:rPr>
          <w:rFonts w:cstheme="minorHAnsi"/>
        </w:rPr>
        <w:t xml:space="preserve">Check for uniformity of soil physical characteristics within a </w:t>
      </w:r>
      <w:r w:rsidR="00267DBC" w:rsidRPr="00005F2E">
        <w:rPr>
          <w:rFonts w:cstheme="minorHAnsi"/>
          <w:lang w:val="en-GB"/>
        </w:rPr>
        <w:t>field plot</w:t>
      </w:r>
      <w:r w:rsidRPr="00005F2E">
        <w:rPr>
          <w:rFonts w:cstheme="minorHAnsi"/>
        </w:rPr>
        <w:t xml:space="preserve"> including soil texture, </w:t>
      </w:r>
      <w:proofErr w:type="spellStart"/>
      <w:r w:rsidRPr="00005F2E">
        <w:rPr>
          <w:rFonts w:cstheme="minorHAnsi"/>
        </w:rPr>
        <w:t>colour</w:t>
      </w:r>
      <w:proofErr w:type="spellEnd"/>
      <w:r w:rsidRPr="00005F2E">
        <w:rPr>
          <w:rFonts w:cstheme="minorHAnsi"/>
        </w:rPr>
        <w:t xml:space="preserve">, drainage, </w:t>
      </w:r>
      <w:proofErr w:type="gramStart"/>
      <w:r w:rsidRPr="00005F2E">
        <w:rPr>
          <w:rFonts w:cstheme="minorHAnsi"/>
        </w:rPr>
        <w:t>compaction</w:t>
      </w:r>
      <w:proofErr w:type="gramEnd"/>
      <w:r w:rsidRPr="00005F2E">
        <w:rPr>
          <w:rFonts w:cstheme="minorHAnsi"/>
        </w:rPr>
        <w:t xml:space="preserve"> and elevation.</w:t>
      </w:r>
    </w:p>
    <w:p w14:paraId="07B89E89" w14:textId="5B521B88" w:rsidR="00DE5A8E" w:rsidRPr="00005F2E" w:rsidRDefault="00DE5A8E" w:rsidP="00DE5A8E">
      <w:pPr>
        <w:pStyle w:val="ListParagraph"/>
        <w:numPr>
          <w:ilvl w:val="0"/>
          <w:numId w:val="8"/>
        </w:numPr>
        <w:ind w:left="1843" w:hanging="425"/>
        <w:jc w:val="both"/>
        <w:rPr>
          <w:rFonts w:cstheme="minorHAnsi"/>
        </w:rPr>
      </w:pPr>
      <w:r w:rsidRPr="00005F2E">
        <w:rPr>
          <w:rFonts w:cstheme="minorHAnsi"/>
        </w:rPr>
        <w:t xml:space="preserve">There should be only gentle slope in the </w:t>
      </w:r>
      <w:r w:rsidR="00267DBC" w:rsidRPr="00005F2E">
        <w:rPr>
          <w:rFonts w:cstheme="minorHAnsi"/>
          <w:lang w:val="en-GB"/>
        </w:rPr>
        <w:t>field</w:t>
      </w:r>
      <w:r w:rsidRPr="00005F2E">
        <w:rPr>
          <w:rFonts w:cstheme="minorHAnsi"/>
        </w:rPr>
        <w:t>.</w:t>
      </w:r>
    </w:p>
    <w:p w14:paraId="147259DB" w14:textId="43095FCD" w:rsidR="00BF0FB6" w:rsidRPr="00005F2E" w:rsidRDefault="00DE5A8E" w:rsidP="0021453F">
      <w:pPr>
        <w:pStyle w:val="ListParagraph"/>
        <w:numPr>
          <w:ilvl w:val="0"/>
          <w:numId w:val="8"/>
        </w:numPr>
        <w:ind w:left="1843" w:hanging="425"/>
        <w:jc w:val="both"/>
        <w:rPr>
          <w:rFonts w:cstheme="minorHAnsi"/>
        </w:rPr>
      </w:pPr>
      <w:r w:rsidRPr="00005F2E">
        <w:rPr>
          <w:rFonts w:cstheme="minorHAnsi"/>
        </w:rPr>
        <w:t>There should be no areas of discontinuity, including termite mounts or soil conservation structures, such as contour ridges</w:t>
      </w:r>
      <w:r w:rsidR="0048384E" w:rsidRPr="00005F2E">
        <w:rPr>
          <w:rFonts w:cstheme="minorHAnsi"/>
          <w:lang w:val="en-GB"/>
        </w:rPr>
        <w:t xml:space="preserve"> (this excludes commonly used mounds or planting ridges)</w:t>
      </w:r>
      <w:r w:rsidRPr="00005F2E">
        <w:rPr>
          <w:rFonts w:cstheme="minorHAnsi"/>
        </w:rPr>
        <w:t xml:space="preserve">. </w:t>
      </w:r>
    </w:p>
    <w:p w14:paraId="77253873" w14:textId="2EFDB694" w:rsidR="00AC0914" w:rsidRPr="00005F2E" w:rsidRDefault="00716B00" w:rsidP="0057123C">
      <w:pPr>
        <w:pStyle w:val="ListParagraph"/>
        <w:numPr>
          <w:ilvl w:val="0"/>
          <w:numId w:val="7"/>
        </w:numPr>
        <w:jc w:val="both"/>
        <w:rPr>
          <w:rFonts w:cstheme="minorHAnsi"/>
        </w:rPr>
      </w:pPr>
      <w:r w:rsidRPr="00005F2E">
        <w:rPr>
          <w:rFonts w:cstheme="minorHAnsi"/>
          <w:lang w:val="en-GB"/>
        </w:rPr>
        <w:t>The plot should not b</w:t>
      </w:r>
      <w:r w:rsidR="00AC0914" w:rsidRPr="00005F2E">
        <w:rPr>
          <w:rFonts w:cstheme="minorHAnsi"/>
        </w:rPr>
        <w:t xml:space="preserve">e at high risk of animal destruction and theft. </w:t>
      </w:r>
    </w:p>
    <w:p w14:paraId="3AC4F19E" w14:textId="2661BA6A" w:rsidR="00165F32" w:rsidRPr="00005F2E" w:rsidRDefault="00165F32" w:rsidP="00F325E1">
      <w:pPr>
        <w:pStyle w:val="ListParagraph"/>
        <w:numPr>
          <w:ilvl w:val="0"/>
          <w:numId w:val="7"/>
        </w:numPr>
        <w:jc w:val="both"/>
        <w:rPr>
          <w:rFonts w:cstheme="minorHAnsi"/>
        </w:rPr>
      </w:pPr>
      <w:r w:rsidRPr="00005F2E">
        <w:rPr>
          <w:rFonts w:cstheme="minorHAnsi"/>
        </w:rPr>
        <w:t xml:space="preserve">The area selected for the trial must be sufficiently distant from border structures (hedges, trees, contour ridges,…), and either be located within an existing </w:t>
      </w:r>
      <w:r w:rsidR="007F1D95" w:rsidRPr="00005F2E">
        <w:rPr>
          <w:rFonts w:cstheme="minorHAnsi"/>
          <w:lang w:val="en-GB"/>
        </w:rPr>
        <w:t>potato</w:t>
      </w:r>
      <w:r w:rsidRPr="00005F2E">
        <w:rPr>
          <w:rFonts w:cstheme="minorHAnsi"/>
        </w:rPr>
        <w:t xml:space="preserve"> field, or surrounded by 1-2 border rows of </w:t>
      </w:r>
      <w:r w:rsidR="007F1D95" w:rsidRPr="00005F2E">
        <w:rPr>
          <w:rFonts w:cstheme="minorHAnsi"/>
          <w:lang w:val="en-GB"/>
        </w:rPr>
        <w:t>potato</w:t>
      </w:r>
      <w:r w:rsidRPr="00005F2E">
        <w:rPr>
          <w:rFonts w:cstheme="minorHAnsi"/>
        </w:rPr>
        <w:t xml:space="preserve"> to minimize border effects on crop performance in the net plots.</w:t>
      </w:r>
    </w:p>
    <w:p w14:paraId="25C03587" w14:textId="3297A357" w:rsidR="00165F32" w:rsidRPr="00005F2E" w:rsidRDefault="00165F32" w:rsidP="00AC0914">
      <w:pPr>
        <w:jc w:val="both"/>
        <w:rPr>
          <w:rFonts w:cstheme="minorHAnsi"/>
        </w:rPr>
      </w:pPr>
    </w:p>
    <w:p w14:paraId="1E4C245E" w14:textId="0BEB287F" w:rsidR="003F04DB" w:rsidRPr="00005F2E" w:rsidRDefault="003F04DB" w:rsidP="00F60F7A">
      <w:pPr>
        <w:pStyle w:val="ListParagraph"/>
        <w:numPr>
          <w:ilvl w:val="0"/>
          <w:numId w:val="4"/>
        </w:numPr>
        <w:rPr>
          <w:rFonts w:cstheme="minorHAnsi"/>
          <w:b/>
          <w:bCs/>
          <w:lang w:val="en-GB"/>
        </w:rPr>
      </w:pPr>
      <w:r w:rsidRPr="00005F2E">
        <w:rPr>
          <w:rFonts w:cstheme="minorHAnsi"/>
          <w:b/>
          <w:bCs/>
          <w:lang w:val="en-GB"/>
        </w:rPr>
        <w:t>Treatments and experimental design</w:t>
      </w:r>
    </w:p>
    <w:p w14:paraId="66A0301B" w14:textId="0C92A05F" w:rsidR="002D1659" w:rsidRPr="00005F2E" w:rsidRDefault="00586754">
      <w:pPr>
        <w:rPr>
          <w:rFonts w:cstheme="minorHAnsi"/>
          <w:lang w:val="en-GB"/>
        </w:rPr>
      </w:pPr>
      <w:r w:rsidRPr="00005F2E">
        <w:rPr>
          <w:rFonts w:cstheme="minorHAnsi"/>
          <w:lang w:val="en-GB"/>
        </w:rPr>
        <w:t xml:space="preserve">Two plots, </w:t>
      </w:r>
      <w:del w:id="36" w:author="Vandamme, Elke (CIP-SSA)" w:date="2021-02-11T21:30:00Z">
        <w:r w:rsidRPr="00005F2E" w:rsidDel="00C3320A">
          <w:rPr>
            <w:rFonts w:cstheme="minorHAnsi"/>
            <w:lang w:val="en-GB"/>
          </w:rPr>
          <w:delText>1 ‘best-bet’ fertilizer recommendation</w:delText>
        </w:r>
      </w:del>
      <w:ins w:id="37" w:author="Vandamme, Elke (CIP-SSA)" w:date="2021-02-11T21:30:00Z">
        <w:r w:rsidR="00C3320A">
          <w:rPr>
            <w:rFonts w:cstheme="minorHAnsi"/>
            <w:lang w:val="en-GB"/>
          </w:rPr>
          <w:t xml:space="preserve">one with a </w:t>
        </w:r>
      </w:ins>
      <w:ins w:id="38" w:author="Vandamme, Elke (CIP-SSA)" w:date="2021-02-11T21:31:00Z">
        <w:r w:rsidR="00C3320A">
          <w:rPr>
            <w:rFonts w:cstheme="minorHAnsi"/>
            <w:lang w:val="en-GB"/>
          </w:rPr>
          <w:t>S</w:t>
        </w:r>
      </w:ins>
      <w:ins w:id="39" w:author="Vandamme, Elke (CIP-SSA)" w:date="2021-02-11T21:30:00Z">
        <w:r w:rsidR="00C3320A">
          <w:rPr>
            <w:rFonts w:cstheme="minorHAnsi"/>
            <w:lang w:val="en-GB"/>
          </w:rPr>
          <w:t xml:space="preserve">ite-specific AKILIMO </w:t>
        </w:r>
        <w:proofErr w:type="spellStart"/>
        <w:r w:rsidR="00C3320A">
          <w:rPr>
            <w:rFonts w:cstheme="minorHAnsi"/>
            <w:lang w:val="en-GB"/>
          </w:rPr>
          <w:t>recmmendations</w:t>
        </w:r>
        <w:proofErr w:type="spellEnd"/>
        <w:r w:rsidR="00C3320A">
          <w:rPr>
            <w:rFonts w:cstheme="minorHAnsi"/>
            <w:lang w:val="en-GB"/>
          </w:rPr>
          <w:t xml:space="preserve"> and one</w:t>
        </w:r>
      </w:ins>
      <w:r w:rsidRPr="00005F2E">
        <w:rPr>
          <w:rFonts w:cstheme="minorHAnsi"/>
          <w:lang w:val="en-GB"/>
        </w:rPr>
        <w:t xml:space="preserve"> with the current blanket recommendation</w:t>
      </w:r>
      <w:r w:rsidR="00EF7A47" w:rsidRPr="00005F2E">
        <w:rPr>
          <w:rFonts w:cstheme="minorHAnsi"/>
          <w:lang w:val="en-GB"/>
        </w:rPr>
        <w:t xml:space="preserve"> will be tested in each of the fields</w:t>
      </w:r>
      <w:r w:rsidR="00175249" w:rsidRPr="00005F2E">
        <w:rPr>
          <w:rFonts w:cstheme="minorHAnsi"/>
          <w:lang w:val="en-GB"/>
        </w:rPr>
        <w:t xml:space="preserve">. </w:t>
      </w:r>
    </w:p>
    <w:p w14:paraId="3692C9D4" w14:textId="4DEE1DAD" w:rsidR="006A19ED" w:rsidRPr="00005F2E" w:rsidRDefault="006A19ED" w:rsidP="006A19ED">
      <w:pPr>
        <w:rPr>
          <w:rFonts w:cstheme="minorHAnsi"/>
          <w:lang w:val="en-GB"/>
        </w:rPr>
      </w:pPr>
      <w:r w:rsidRPr="00005F2E">
        <w:rPr>
          <w:rFonts w:cstheme="minorHAnsi"/>
          <w:lang w:val="en-GB"/>
        </w:rPr>
        <w:t xml:space="preserve">All fertilizer treatments will be applied in two split applications: half at planting and half </w:t>
      </w:r>
      <w:r w:rsidR="00660447" w:rsidRPr="00005F2E">
        <w:rPr>
          <w:rFonts w:cstheme="minorHAnsi"/>
          <w:lang w:val="en-GB"/>
        </w:rPr>
        <w:t xml:space="preserve">during weeding and </w:t>
      </w:r>
      <w:r w:rsidRPr="00005F2E">
        <w:rPr>
          <w:rFonts w:cstheme="minorHAnsi"/>
          <w:lang w:val="en-GB"/>
        </w:rPr>
        <w:t xml:space="preserve">earthing up at </w:t>
      </w:r>
      <w:r w:rsidR="00660447" w:rsidRPr="00005F2E">
        <w:rPr>
          <w:rFonts w:cstheme="minorHAnsi"/>
          <w:lang w:val="en-GB"/>
        </w:rPr>
        <w:t xml:space="preserve">around </w:t>
      </w:r>
      <w:r w:rsidR="0048384E" w:rsidRPr="00005F2E">
        <w:rPr>
          <w:rFonts w:cstheme="minorHAnsi"/>
          <w:lang w:val="en-GB"/>
        </w:rPr>
        <w:t>4 to 6</w:t>
      </w:r>
      <w:r w:rsidRPr="00005F2E">
        <w:rPr>
          <w:rFonts w:cstheme="minorHAnsi"/>
          <w:lang w:val="en-GB"/>
        </w:rPr>
        <w:t xml:space="preserve"> weeks after planting.</w:t>
      </w:r>
    </w:p>
    <w:p w14:paraId="2A6BCC4F" w14:textId="4210CCE5" w:rsidR="00106B64" w:rsidRPr="00005F2E" w:rsidRDefault="00AC3EF2">
      <w:pPr>
        <w:rPr>
          <w:rFonts w:cstheme="minorHAnsi"/>
          <w:lang w:val="en-GB"/>
        </w:rPr>
      </w:pPr>
      <w:r w:rsidRPr="00005F2E">
        <w:rPr>
          <w:rFonts w:cstheme="minorHAnsi"/>
          <w:b/>
          <w:bCs/>
          <w:color w:val="4472C4" w:themeColor="accent1"/>
          <w:lang w:val="en-GB"/>
        </w:rPr>
        <w:t xml:space="preserve">Table </w:t>
      </w:r>
      <w:r w:rsidR="00C50089" w:rsidRPr="00005F2E">
        <w:rPr>
          <w:rFonts w:cstheme="minorHAnsi"/>
          <w:b/>
          <w:bCs/>
          <w:color w:val="4472C4" w:themeColor="accent1"/>
          <w:lang w:val="en-GB"/>
        </w:rPr>
        <w:t>2</w:t>
      </w:r>
      <w:r w:rsidRPr="00005F2E">
        <w:rPr>
          <w:rFonts w:cstheme="minorHAnsi"/>
          <w:b/>
          <w:bCs/>
          <w:color w:val="4472C4" w:themeColor="accent1"/>
          <w:lang w:val="en-GB"/>
        </w:rPr>
        <w:t xml:space="preserve">: </w:t>
      </w:r>
      <w:commentRangeStart w:id="40"/>
      <w:r w:rsidR="00BC0433" w:rsidRPr="00005F2E">
        <w:rPr>
          <w:rFonts w:cstheme="minorHAnsi"/>
          <w:b/>
          <w:bCs/>
          <w:color w:val="4472C4" w:themeColor="accent1"/>
          <w:lang w:val="en-GB"/>
        </w:rPr>
        <w:t>Best-bet fertilizer recommendation</w:t>
      </w:r>
      <w:r w:rsidR="00586754" w:rsidRPr="00005F2E">
        <w:rPr>
          <w:rFonts w:cstheme="minorHAnsi"/>
          <w:b/>
          <w:bCs/>
          <w:color w:val="4472C4" w:themeColor="accent1"/>
          <w:lang w:val="en-GB"/>
        </w:rPr>
        <w:t xml:space="preserve"> and blanket recommendation</w:t>
      </w:r>
      <w:r w:rsidR="00BC0433" w:rsidRPr="00005F2E">
        <w:rPr>
          <w:rFonts w:cstheme="minorHAnsi"/>
          <w:b/>
          <w:bCs/>
          <w:color w:val="4472C4" w:themeColor="accent1"/>
          <w:lang w:val="en-GB"/>
        </w:rPr>
        <w:t xml:space="preserve"> to be tested in the trials</w:t>
      </w:r>
      <w:r w:rsidR="00BC0433" w:rsidRPr="00005F2E">
        <w:rPr>
          <w:rFonts w:cstheme="minorHAnsi"/>
          <w:color w:val="4472C4" w:themeColor="accent1"/>
          <w:lang w:val="en-GB"/>
        </w:rPr>
        <w:t xml:space="preserve"> </w:t>
      </w:r>
      <w:commentRangeEnd w:id="40"/>
      <w:r w:rsidR="00815BCC" w:rsidRPr="00005F2E">
        <w:rPr>
          <w:rStyle w:val="CommentReference"/>
          <w:rFonts w:cstheme="minorHAnsi"/>
          <w:sz w:val="22"/>
          <w:szCs w:val="22"/>
        </w:rPr>
        <w:commentReference w:id="40"/>
      </w:r>
    </w:p>
    <w:tbl>
      <w:tblPr>
        <w:tblW w:w="9347" w:type="dxa"/>
        <w:tblInd w:w="-1" w:type="dxa"/>
        <w:tblCellMar>
          <w:left w:w="0" w:type="dxa"/>
          <w:right w:w="0" w:type="dxa"/>
        </w:tblCellMar>
        <w:tblLook w:val="04A0" w:firstRow="1" w:lastRow="0" w:firstColumn="1" w:lastColumn="0" w:noHBand="0" w:noVBand="1"/>
      </w:tblPr>
      <w:tblGrid>
        <w:gridCol w:w="1853"/>
        <w:gridCol w:w="2805"/>
        <w:gridCol w:w="850"/>
        <w:gridCol w:w="851"/>
        <w:gridCol w:w="850"/>
        <w:gridCol w:w="851"/>
        <w:gridCol w:w="850"/>
        <w:gridCol w:w="851"/>
      </w:tblGrid>
      <w:tr w:rsidR="006E16A6" w:rsidRPr="00005F2E" w14:paraId="254DCE8F" w14:textId="77777777" w:rsidTr="006E16A6">
        <w:trPr>
          <w:trHeight w:val="288"/>
        </w:trPr>
        <w:tc>
          <w:tcPr>
            <w:tcW w:w="1439"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2F9DA6C6" w14:textId="77777777" w:rsidR="00501B49" w:rsidRPr="00005F2E" w:rsidRDefault="00501B49" w:rsidP="00C62EA9">
            <w:pPr>
              <w:spacing w:after="0" w:line="240" w:lineRule="auto"/>
              <w:rPr>
                <w:rFonts w:cstheme="minorHAnsi"/>
                <w:b/>
                <w:bCs/>
                <w:color w:val="000000"/>
              </w:rPr>
            </w:pPr>
            <w:r w:rsidRPr="00005F2E">
              <w:rPr>
                <w:rFonts w:cstheme="minorHAnsi"/>
                <w:b/>
                <w:bCs/>
                <w:color w:val="000000"/>
              </w:rPr>
              <w:t> </w:t>
            </w:r>
            <w:r w:rsidRPr="00005F2E">
              <w:rPr>
                <w:rFonts w:cstheme="minorHAnsi"/>
                <w:b/>
                <w:bCs/>
                <w:color w:val="000000"/>
                <w:lang w:val="en-GB"/>
              </w:rPr>
              <w:t>Plot</w:t>
            </w:r>
          </w:p>
        </w:tc>
        <w:tc>
          <w:tcPr>
            <w:tcW w:w="2805" w:type="dxa"/>
            <w:vMerge w:val="restart"/>
            <w:tcBorders>
              <w:top w:val="single" w:sz="8" w:space="0" w:color="auto"/>
              <w:left w:val="nil"/>
              <w:right w:val="single" w:sz="8" w:space="0" w:color="auto"/>
            </w:tcBorders>
            <w:noWrap/>
            <w:tcMar>
              <w:top w:w="0" w:type="dxa"/>
              <w:left w:w="108" w:type="dxa"/>
              <w:bottom w:w="0" w:type="dxa"/>
              <w:right w:w="108" w:type="dxa"/>
            </w:tcMar>
          </w:tcPr>
          <w:p w14:paraId="4E13D6C4" w14:textId="77777777" w:rsidR="00501B49" w:rsidRPr="00005F2E" w:rsidRDefault="00501B49" w:rsidP="00C62EA9">
            <w:pPr>
              <w:spacing w:after="0" w:line="240" w:lineRule="auto"/>
              <w:rPr>
                <w:rFonts w:cstheme="minorHAnsi"/>
                <w:b/>
                <w:bCs/>
                <w:color w:val="000000"/>
                <w:lang w:val="en-GB"/>
              </w:rPr>
            </w:pPr>
            <w:r w:rsidRPr="00005F2E">
              <w:rPr>
                <w:rFonts w:cstheme="minorHAnsi"/>
                <w:b/>
                <w:bCs/>
                <w:color w:val="000000"/>
                <w:lang w:val="en-GB"/>
              </w:rPr>
              <w:t>Description</w:t>
            </w:r>
          </w:p>
        </w:tc>
        <w:tc>
          <w:tcPr>
            <w:tcW w:w="2551"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tcPr>
          <w:p w14:paraId="6A22F910" w14:textId="77777777" w:rsidR="00501B49" w:rsidRPr="00005F2E" w:rsidRDefault="00501B49" w:rsidP="00BD4ACE">
            <w:pPr>
              <w:jc w:val="center"/>
              <w:rPr>
                <w:rFonts w:cstheme="minorHAnsi"/>
                <w:b/>
                <w:bCs/>
                <w:color w:val="000000"/>
                <w:lang w:val="en-GB"/>
              </w:rPr>
            </w:pPr>
            <w:r w:rsidRPr="00005F2E">
              <w:rPr>
                <w:rFonts w:cstheme="minorHAnsi"/>
                <w:b/>
                <w:bCs/>
                <w:color w:val="000000"/>
                <w:lang w:val="en-GB"/>
              </w:rPr>
              <w:t>Rates per ha</w:t>
            </w:r>
          </w:p>
        </w:tc>
        <w:tc>
          <w:tcPr>
            <w:tcW w:w="2552"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tcPr>
          <w:p w14:paraId="5AB9CF2D" w14:textId="77777777" w:rsidR="00501B49" w:rsidRPr="00005F2E" w:rsidRDefault="00501B49" w:rsidP="00BD4ACE">
            <w:pPr>
              <w:jc w:val="center"/>
              <w:rPr>
                <w:rFonts w:cstheme="minorHAnsi"/>
                <w:b/>
                <w:bCs/>
                <w:color w:val="000000"/>
                <w:lang w:val="en-GB"/>
              </w:rPr>
            </w:pPr>
            <w:r w:rsidRPr="00005F2E">
              <w:rPr>
                <w:rFonts w:cstheme="minorHAnsi"/>
                <w:b/>
                <w:bCs/>
                <w:color w:val="000000"/>
                <w:lang w:val="en-GB"/>
              </w:rPr>
              <w:t>Ratios between nutrients</w:t>
            </w:r>
          </w:p>
        </w:tc>
      </w:tr>
      <w:tr w:rsidR="006E16A6" w:rsidRPr="00005F2E" w14:paraId="7AD83F69" w14:textId="77777777" w:rsidTr="006E16A6">
        <w:trPr>
          <w:trHeight w:val="288"/>
        </w:trPr>
        <w:tc>
          <w:tcPr>
            <w:tcW w:w="1439" w:type="dxa"/>
            <w:vMerge/>
            <w:tcBorders>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FA1C4A" w14:textId="77777777" w:rsidR="00501B49" w:rsidRPr="00005F2E" w:rsidRDefault="00501B49" w:rsidP="0023003E">
            <w:pPr>
              <w:rPr>
                <w:rFonts w:cstheme="minorHAnsi"/>
                <w:color w:val="000000"/>
                <w:lang w:val="en-GB"/>
              </w:rPr>
            </w:pPr>
          </w:p>
        </w:tc>
        <w:tc>
          <w:tcPr>
            <w:tcW w:w="2805" w:type="dxa"/>
            <w:vMerge/>
            <w:tcBorders>
              <w:left w:val="nil"/>
              <w:bottom w:val="single" w:sz="8" w:space="0" w:color="auto"/>
              <w:right w:val="single" w:sz="8" w:space="0" w:color="auto"/>
            </w:tcBorders>
            <w:noWrap/>
            <w:tcMar>
              <w:top w:w="0" w:type="dxa"/>
              <w:left w:w="108" w:type="dxa"/>
              <w:bottom w:w="0" w:type="dxa"/>
              <w:right w:w="108" w:type="dxa"/>
            </w:tcMar>
            <w:vAlign w:val="center"/>
            <w:hideMark/>
          </w:tcPr>
          <w:p w14:paraId="7A1C22A3" w14:textId="77777777" w:rsidR="00501B49" w:rsidRPr="00005F2E" w:rsidRDefault="00501B49" w:rsidP="0023003E">
            <w:pPr>
              <w:rPr>
                <w:rFonts w:cstheme="minorHAnsi"/>
                <w:color w:val="000000"/>
                <w:lang w:val="en-GB"/>
              </w:rPr>
            </w:pPr>
          </w:p>
        </w:tc>
        <w:tc>
          <w:tcPr>
            <w:tcW w:w="8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469CCAA" w14:textId="77777777" w:rsidR="00501B49" w:rsidRPr="00005F2E" w:rsidRDefault="00501B49" w:rsidP="0023003E">
            <w:pPr>
              <w:jc w:val="center"/>
              <w:rPr>
                <w:rFonts w:cstheme="minorHAnsi"/>
                <w:color w:val="000000"/>
              </w:rPr>
            </w:pPr>
            <w:r w:rsidRPr="00005F2E">
              <w:rPr>
                <w:rFonts w:cstheme="minorHAnsi"/>
                <w:color w:val="000000"/>
              </w:rPr>
              <w:t>N</w:t>
            </w:r>
          </w:p>
        </w:tc>
        <w:tc>
          <w:tcPr>
            <w:tcW w:w="85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9DD5C92" w14:textId="77777777" w:rsidR="00501B49" w:rsidRPr="00005F2E" w:rsidRDefault="00501B49" w:rsidP="0023003E">
            <w:pPr>
              <w:jc w:val="center"/>
              <w:rPr>
                <w:rFonts w:cstheme="minorHAnsi"/>
                <w:color w:val="000000"/>
              </w:rPr>
            </w:pPr>
            <w:r w:rsidRPr="00005F2E">
              <w:rPr>
                <w:rFonts w:cstheme="minorHAnsi"/>
                <w:color w:val="000000"/>
              </w:rPr>
              <w:t>P</w:t>
            </w:r>
          </w:p>
        </w:tc>
        <w:tc>
          <w:tcPr>
            <w:tcW w:w="8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C34F31B" w14:textId="77777777" w:rsidR="00501B49" w:rsidRPr="00005F2E" w:rsidRDefault="00501B49" w:rsidP="0023003E">
            <w:pPr>
              <w:jc w:val="center"/>
              <w:rPr>
                <w:rFonts w:cstheme="minorHAnsi"/>
                <w:color w:val="000000"/>
              </w:rPr>
            </w:pPr>
            <w:r w:rsidRPr="00005F2E">
              <w:rPr>
                <w:rFonts w:cstheme="minorHAnsi"/>
                <w:color w:val="000000"/>
              </w:rPr>
              <w:t>K</w:t>
            </w:r>
          </w:p>
        </w:tc>
        <w:tc>
          <w:tcPr>
            <w:tcW w:w="85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65F10C6" w14:textId="77777777" w:rsidR="00501B49" w:rsidRPr="00005F2E" w:rsidRDefault="00501B49" w:rsidP="0023003E">
            <w:pPr>
              <w:jc w:val="center"/>
              <w:rPr>
                <w:rFonts w:cstheme="minorHAnsi"/>
                <w:color w:val="000000"/>
              </w:rPr>
            </w:pPr>
            <w:r w:rsidRPr="00005F2E">
              <w:rPr>
                <w:rFonts w:cstheme="minorHAnsi"/>
                <w:color w:val="000000"/>
              </w:rPr>
              <w:t>N:P</w:t>
            </w:r>
          </w:p>
        </w:tc>
        <w:tc>
          <w:tcPr>
            <w:tcW w:w="8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8135E15" w14:textId="77777777" w:rsidR="00501B49" w:rsidRPr="00005F2E" w:rsidRDefault="00501B49" w:rsidP="0023003E">
            <w:pPr>
              <w:jc w:val="center"/>
              <w:rPr>
                <w:rFonts w:cstheme="minorHAnsi"/>
                <w:color w:val="000000"/>
              </w:rPr>
            </w:pPr>
            <w:proofErr w:type="gramStart"/>
            <w:r w:rsidRPr="00005F2E">
              <w:rPr>
                <w:rFonts w:cstheme="minorHAnsi"/>
                <w:color w:val="000000"/>
              </w:rPr>
              <w:t>N:K</w:t>
            </w:r>
            <w:proofErr w:type="gramEnd"/>
          </w:p>
        </w:tc>
        <w:tc>
          <w:tcPr>
            <w:tcW w:w="85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A0D49E2" w14:textId="77777777" w:rsidR="00501B49" w:rsidRPr="00005F2E" w:rsidRDefault="00501B49" w:rsidP="0023003E">
            <w:pPr>
              <w:jc w:val="center"/>
              <w:rPr>
                <w:rFonts w:cstheme="minorHAnsi"/>
                <w:color w:val="000000"/>
              </w:rPr>
            </w:pPr>
            <w:proofErr w:type="gramStart"/>
            <w:r w:rsidRPr="00005F2E">
              <w:rPr>
                <w:rFonts w:cstheme="minorHAnsi"/>
                <w:color w:val="000000"/>
              </w:rPr>
              <w:t>P:K</w:t>
            </w:r>
            <w:proofErr w:type="gramEnd"/>
          </w:p>
        </w:tc>
      </w:tr>
      <w:tr w:rsidR="005F2D90" w:rsidRPr="00005F2E" w14:paraId="52089D9C" w14:textId="77777777" w:rsidTr="006E16A6">
        <w:trPr>
          <w:trHeight w:val="288"/>
        </w:trPr>
        <w:tc>
          <w:tcPr>
            <w:tcW w:w="14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0596F4" w14:textId="4FAD7363" w:rsidR="005F2D90" w:rsidRPr="00005F2E" w:rsidRDefault="00B074C4" w:rsidP="005F2D90">
            <w:pPr>
              <w:rPr>
                <w:rFonts w:cstheme="minorHAnsi"/>
                <w:b/>
                <w:bCs/>
                <w:color w:val="000000"/>
                <w:lang w:val="en-GB"/>
              </w:rPr>
            </w:pPr>
            <w:r w:rsidRPr="00005F2E">
              <w:rPr>
                <w:rFonts w:cstheme="minorHAnsi"/>
                <w:b/>
                <w:bCs/>
                <w:color w:val="000000"/>
                <w:lang w:val="en-GB"/>
              </w:rPr>
              <w:t>Control (blanket recommendation</w:t>
            </w:r>
            <w:ins w:id="41" w:author="Vandamme, Elke (CIP-SSA)" w:date="2021-02-11T21:31:00Z">
              <w:r w:rsidR="00C3320A">
                <w:rPr>
                  <w:rFonts w:cstheme="minorHAnsi"/>
                  <w:b/>
                  <w:bCs/>
                  <w:color w:val="000000"/>
                  <w:lang w:val="en-GB"/>
                </w:rPr>
                <w:t>, BR</w:t>
              </w:r>
            </w:ins>
            <w:r w:rsidRPr="00005F2E">
              <w:rPr>
                <w:rFonts w:cstheme="minorHAnsi"/>
                <w:b/>
                <w:bCs/>
                <w:color w:val="000000"/>
                <w:lang w:val="en-GB"/>
              </w:rPr>
              <w:t>)</w:t>
            </w:r>
          </w:p>
        </w:tc>
        <w:tc>
          <w:tcPr>
            <w:tcW w:w="280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7CF990" w14:textId="77777777" w:rsidR="005F2D90" w:rsidRPr="00005F2E" w:rsidRDefault="005F2D90" w:rsidP="005F2D90">
            <w:pPr>
              <w:rPr>
                <w:rFonts w:cstheme="minorHAnsi"/>
                <w:color w:val="000000"/>
                <w:lang w:val="en-GB"/>
              </w:rPr>
            </w:pPr>
            <w:proofErr w:type="spellStart"/>
            <w:r w:rsidRPr="00005F2E">
              <w:rPr>
                <w:rFonts w:cstheme="minorHAnsi"/>
                <w:color w:val="000000"/>
              </w:rPr>
              <w:t>Curre</w:t>
            </w:r>
            <w:r w:rsidRPr="00005F2E">
              <w:rPr>
                <w:rFonts w:cstheme="minorHAnsi"/>
                <w:color w:val="000000"/>
                <w:lang w:val="en-GB"/>
              </w:rPr>
              <w:t>nt</w:t>
            </w:r>
            <w:proofErr w:type="spellEnd"/>
            <w:r w:rsidRPr="00005F2E">
              <w:rPr>
                <w:rFonts w:cstheme="minorHAnsi"/>
                <w:color w:val="000000"/>
                <w:lang w:val="en-GB"/>
              </w:rPr>
              <w:t xml:space="preserve"> recommendation: </w:t>
            </w:r>
          </w:p>
          <w:p w14:paraId="63053384" w14:textId="7D3F8FD4" w:rsidR="005F2D90" w:rsidRPr="00005F2E" w:rsidRDefault="005F2D90" w:rsidP="005F2D90">
            <w:pPr>
              <w:rPr>
                <w:rFonts w:cstheme="minorHAnsi"/>
                <w:color w:val="000000"/>
              </w:rPr>
            </w:pPr>
            <w:r w:rsidRPr="00005F2E">
              <w:rPr>
                <w:rFonts w:cstheme="minorHAnsi"/>
                <w:color w:val="000000"/>
                <w:lang w:val="en-GB"/>
              </w:rPr>
              <w:t xml:space="preserve">6 bags/ha of </w:t>
            </w:r>
            <w:r w:rsidRPr="00005F2E">
              <w:rPr>
                <w:rFonts w:cstheme="minorHAnsi"/>
                <w:color w:val="000000"/>
              </w:rPr>
              <w:t>NPK</w:t>
            </w:r>
            <w:r w:rsidRPr="00005F2E">
              <w:rPr>
                <w:rFonts w:cstheme="minorHAnsi"/>
                <w:color w:val="000000"/>
                <w:lang w:val="en-GB"/>
              </w:rPr>
              <w:t xml:space="preserve"> </w:t>
            </w:r>
            <w:r w:rsidRPr="00005F2E">
              <w:rPr>
                <w:rFonts w:cstheme="minorHAnsi"/>
                <w:color w:val="000000"/>
              </w:rPr>
              <w:t>17</w:t>
            </w:r>
            <w:r w:rsidRPr="00005F2E">
              <w:rPr>
                <w:rFonts w:cstheme="minorHAnsi"/>
                <w:color w:val="000000"/>
                <w:lang w:val="en-GB"/>
              </w:rPr>
              <w:t>:</w:t>
            </w:r>
            <w:r w:rsidRPr="00005F2E">
              <w:rPr>
                <w:rFonts w:cstheme="minorHAnsi"/>
                <w:color w:val="000000"/>
              </w:rPr>
              <w:t>17</w:t>
            </w:r>
            <w:r w:rsidRPr="00005F2E">
              <w:rPr>
                <w:rFonts w:cstheme="minorHAnsi"/>
                <w:color w:val="000000"/>
                <w:lang w:val="en-GB"/>
              </w:rPr>
              <w:t>:</w:t>
            </w:r>
            <w:r w:rsidRPr="00005F2E">
              <w:rPr>
                <w:rFonts w:cstheme="minorHAnsi"/>
                <w:color w:val="000000"/>
              </w:rPr>
              <w:t>17</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964C3B" w14:textId="77777777" w:rsidR="005F2D90" w:rsidRPr="00005F2E" w:rsidRDefault="005F2D90" w:rsidP="005F2D90">
            <w:pPr>
              <w:jc w:val="center"/>
              <w:rPr>
                <w:rFonts w:cstheme="minorHAnsi"/>
                <w:color w:val="000000"/>
              </w:rPr>
            </w:pPr>
            <w:r w:rsidRPr="00005F2E">
              <w:rPr>
                <w:rFonts w:cstheme="minorHAnsi"/>
                <w:color w:val="000000"/>
              </w:rPr>
              <w:t>51</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F7683E" w14:textId="77777777" w:rsidR="005F2D90" w:rsidRPr="00005F2E" w:rsidRDefault="005F2D90" w:rsidP="005F2D90">
            <w:pPr>
              <w:jc w:val="center"/>
              <w:rPr>
                <w:rFonts w:cstheme="minorHAnsi"/>
                <w:color w:val="000000"/>
              </w:rPr>
            </w:pPr>
            <w:r w:rsidRPr="00005F2E">
              <w:rPr>
                <w:rFonts w:cstheme="minorHAnsi"/>
                <w:color w:val="000000"/>
              </w:rPr>
              <w:t>22</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67198C" w14:textId="77777777" w:rsidR="005F2D90" w:rsidRPr="00005F2E" w:rsidRDefault="005F2D90" w:rsidP="005F2D90">
            <w:pPr>
              <w:jc w:val="center"/>
              <w:rPr>
                <w:rFonts w:cstheme="minorHAnsi"/>
                <w:color w:val="000000"/>
              </w:rPr>
            </w:pPr>
            <w:r w:rsidRPr="00005F2E">
              <w:rPr>
                <w:rFonts w:cstheme="minorHAnsi"/>
                <w:color w:val="000000"/>
              </w:rPr>
              <w:t>42</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4BCFA0" w14:textId="7E717E2E" w:rsidR="005F2D90" w:rsidRPr="00005F2E" w:rsidRDefault="005F2D90" w:rsidP="005F2D90">
            <w:pPr>
              <w:jc w:val="center"/>
              <w:rPr>
                <w:rFonts w:cstheme="minorHAnsi"/>
                <w:color w:val="000000"/>
              </w:rPr>
            </w:pPr>
            <w:r w:rsidRPr="00005F2E">
              <w:rPr>
                <w:rFonts w:cstheme="minorHAnsi"/>
                <w:color w:val="000000"/>
              </w:rPr>
              <w:t>2.29</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68F6B4" w14:textId="798BB781" w:rsidR="005F2D90" w:rsidRPr="00005F2E" w:rsidRDefault="005F2D90" w:rsidP="005F2D90">
            <w:pPr>
              <w:jc w:val="center"/>
              <w:rPr>
                <w:rFonts w:cstheme="minorHAnsi"/>
                <w:color w:val="000000"/>
              </w:rPr>
            </w:pPr>
            <w:r w:rsidRPr="00005F2E">
              <w:rPr>
                <w:rFonts w:cstheme="minorHAnsi"/>
                <w:color w:val="000000"/>
              </w:rPr>
              <w:t>1.20</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CD3F76" w14:textId="61E07AFC" w:rsidR="005F2D90" w:rsidRPr="00005F2E" w:rsidRDefault="005F2D90" w:rsidP="005F2D90">
            <w:pPr>
              <w:jc w:val="center"/>
              <w:rPr>
                <w:rFonts w:cstheme="minorHAnsi"/>
                <w:color w:val="000000"/>
              </w:rPr>
            </w:pPr>
            <w:r w:rsidRPr="00005F2E">
              <w:rPr>
                <w:rFonts w:cstheme="minorHAnsi"/>
                <w:color w:val="000000"/>
              </w:rPr>
              <w:t>0.53</w:t>
            </w:r>
          </w:p>
        </w:tc>
      </w:tr>
      <w:tr w:rsidR="00EF69DB" w:rsidRPr="00005F2E" w14:paraId="356EE9D2" w14:textId="77777777" w:rsidTr="007C426D">
        <w:trPr>
          <w:trHeight w:val="288"/>
        </w:trPr>
        <w:tc>
          <w:tcPr>
            <w:tcW w:w="14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933A5F" w14:textId="6699F7F7" w:rsidR="00EF69DB" w:rsidRPr="00005F2E" w:rsidRDefault="00F25F12" w:rsidP="00EF69DB">
            <w:pPr>
              <w:rPr>
                <w:rFonts w:cstheme="minorHAnsi"/>
                <w:b/>
                <w:bCs/>
                <w:color w:val="000000"/>
                <w:lang w:val="en-GB"/>
              </w:rPr>
            </w:pPr>
            <w:r w:rsidRPr="00005F2E">
              <w:rPr>
                <w:rFonts w:cstheme="minorHAnsi"/>
              </w:rPr>
              <w:t>Site-specific recommendation</w:t>
            </w:r>
            <w:ins w:id="42" w:author="Vandamme, Elke (CIP-SSA)" w:date="2021-02-11T21:31:00Z">
              <w:r w:rsidR="00C3320A">
                <w:rPr>
                  <w:rFonts w:cstheme="minorHAnsi"/>
                </w:rPr>
                <w:t xml:space="preserve"> (SSR)</w:t>
              </w:r>
            </w:ins>
          </w:p>
        </w:tc>
        <w:tc>
          <w:tcPr>
            <w:tcW w:w="280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766AC6D" w14:textId="386219AC" w:rsidR="00EF69DB" w:rsidRPr="00005F2E" w:rsidRDefault="00C3320A" w:rsidP="00EF69DB">
            <w:pPr>
              <w:rPr>
                <w:rFonts w:cstheme="minorHAnsi"/>
                <w:color w:val="000000"/>
                <w:lang w:val="en-GB"/>
              </w:rPr>
            </w:pPr>
            <w:ins w:id="43" w:author="Vandamme, Elke (CIP-SSA)" w:date="2021-02-11T21:31:00Z">
              <w:r>
                <w:rPr>
                  <w:rFonts w:cstheme="minorHAnsi"/>
                  <w:color w:val="000000"/>
                  <w:lang w:val="en-GB"/>
                </w:rPr>
                <w:t>Rate depends on the site</w:t>
              </w:r>
            </w:ins>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F17EA2" w14:textId="5498A929" w:rsidR="00EF69DB" w:rsidRPr="00005F2E" w:rsidRDefault="00EF69DB" w:rsidP="00EF69DB">
            <w:pPr>
              <w:jc w:val="center"/>
              <w:rPr>
                <w:rFonts w:cstheme="minorHAnsi"/>
                <w:color w:val="000000"/>
              </w:rPr>
            </w:pP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393C6B3" w14:textId="7F9E6BBF" w:rsidR="00EF69DB" w:rsidRPr="00005F2E" w:rsidRDefault="00EF69DB" w:rsidP="00EF69DB">
            <w:pPr>
              <w:jc w:val="center"/>
              <w:rPr>
                <w:rFonts w:cstheme="minorHAnsi"/>
                <w:color w:val="000000"/>
              </w:rPr>
            </w:pP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73A7D32" w14:textId="7B988721" w:rsidR="00EF69DB" w:rsidRPr="00005F2E" w:rsidRDefault="00EF69DB" w:rsidP="00EF69DB">
            <w:pPr>
              <w:jc w:val="center"/>
              <w:rPr>
                <w:rFonts w:cstheme="minorHAnsi"/>
                <w:color w:val="000000"/>
              </w:rPr>
            </w:pP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9E1BB89" w14:textId="2584E9DC" w:rsidR="00EF69DB" w:rsidRPr="00005F2E" w:rsidRDefault="00EF69DB" w:rsidP="00EF69DB">
            <w:pPr>
              <w:jc w:val="center"/>
              <w:rPr>
                <w:rFonts w:cstheme="minorHAnsi"/>
                <w:color w:val="000000"/>
              </w:rPr>
            </w:pP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3E43E7A" w14:textId="770C73E9" w:rsidR="00EF69DB" w:rsidRPr="00005F2E" w:rsidRDefault="00EF69DB" w:rsidP="00EF69DB">
            <w:pPr>
              <w:jc w:val="center"/>
              <w:rPr>
                <w:rFonts w:cstheme="minorHAnsi"/>
                <w:color w:val="000000"/>
              </w:rPr>
            </w:pP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63DA1A3" w14:textId="33C7AD6D" w:rsidR="00EF69DB" w:rsidRPr="00005F2E" w:rsidRDefault="00EF69DB" w:rsidP="00EF69DB">
            <w:pPr>
              <w:jc w:val="center"/>
              <w:rPr>
                <w:rFonts w:cstheme="minorHAnsi"/>
                <w:color w:val="000000"/>
              </w:rPr>
            </w:pPr>
          </w:p>
        </w:tc>
      </w:tr>
    </w:tbl>
    <w:p w14:paraId="371BB4CD" w14:textId="1D1AD1EB" w:rsidR="00EF7A47" w:rsidRPr="00005F2E" w:rsidRDefault="00EF7A47">
      <w:pPr>
        <w:rPr>
          <w:rFonts w:cstheme="minorHAnsi"/>
          <w:lang w:val="en-GB"/>
        </w:rPr>
      </w:pPr>
    </w:p>
    <w:p w14:paraId="75D03F5E" w14:textId="7F38BC48" w:rsidR="00A3044A" w:rsidRPr="00005F2E" w:rsidRDefault="00A3044A" w:rsidP="00F60F7A">
      <w:pPr>
        <w:pStyle w:val="ListParagraph"/>
        <w:numPr>
          <w:ilvl w:val="0"/>
          <w:numId w:val="4"/>
        </w:numPr>
        <w:rPr>
          <w:rFonts w:cstheme="minorHAnsi"/>
          <w:b/>
          <w:bCs/>
          <w:lang w:val="en-GB"/>
        </w:rPr>
      </w:pPr>
      <w:r w:rsidRPr="00005F2E">
        <w:rPr>
          <w:rFonts w:cstheme="minorHAnsi"/>
          <w:b/>
          <w:bCs/>
          <w:lang w:val="en-GB"/>
        </w:rPr>
        <w:t>Trial establishment and management</w:t>
      </w:r>
    </w:p>
    <w:p w14:paraId="3E9C116A" w14:textId="77777777" w:rsidR="00F40A97" w:rsidRPr="00005F2E" w:rsidRDefault="00F40A97" w:rsidP="00F40A97">
      <w:pPr>
        <w:pStyle w:val="ListParagraph"/>
        <w:rPr>
          <w:rFonts w:cstheme="minorHAnsi"/>
          <w:b/>
          <w:bCs/>
          <w:lang w:val="en-GB"/>
        </w:rPr>
      </w:pPr>
    </w:p>
    <w:p w14:paraId="7A52D229" w14:textId="77777777" w:rsidR="00F40A97" w:rsidRPr="00005F2E" w:rsidRDefault="007F5263" w:rsidP="00F40A97">
      <w:pPr>
        <w:pStyle w:val="ListParagraph"/>
        <w:numPr>
          <w:ilvl w:val="1"/>
          <w:numId w:val="4"/>
        </w:numPr>
        <w:rPr>
          <w:rFonts w:cstheme="minorHAnsi"/>
          <w:b/>
          <w:lang w:val="en-GB"/>
        </w:rPr>
      </w:pPr>
      <w:r w:rsidRPr="00005F2E">
        <w:rPr>
          <w:rFonts w:cstheme="minorHAnsi"/>
          <w:color w:val="FF0000"/>
          <w:lang w:val="en-GB"/>
        </w:rPr>
        <w:t xml:space="preserve"> </w:t>
      </w:r>
      <w:r w:rsidR="00F40A97" w:rsidRPr="00005F2E">
        <w:rPr>
          <w:rFonts w:cstheme="minorHAnsi"/>
          <w:b/>
          <w:lang w:val="en-GB"/>
        </w:rPr>
        <w:t xml:space="preserve">Land preparation  </w:t>
      </w:r>
    </w:p>
    <w:p w14:paraId="565562BC" w14:textId="3B37408D" w:rsidR="00F40A97" w:rsidRPr="00005F2E" w:rsidRDefault="00F40A97" w:rsidP="00F40A97">
      <w:pPr>
        <w:rPr>
          <w:rFonts w:cstheme="minorHAnsi"/>
          <w:lang w:val="en-GB"/>
        </w:rPr>
      </w:pPr>
      <w:r w:rsidRPr="00005F2E">
        <w:rPr>
          <w:rFonts w:cstheme="minorHAnsi"/>
          <w:lang w:val="en-GB"/>
        </w:rPr>
        <w:t xml:space="preserve">A planting date will be scheduled with each farmer and land preparation will be done by the farmer before the scheduled planting date. Planting will be done on flat for all sites. </w:t>
      </w:r>
    </w:p>
    <w:p w14:paraId="55B626ED" w14:textId="4779F8E5" w:rsidR="00801314" w:rsidRPr="00005F2E" w:rsidRDefault="00801314" w:rsidP="00A3044A">
      <w:pPr>
        <w:rPr>
          <w:rFonts w:cstheme="minorHAnsi"/>
          <w:color w:val="FF0000"/>
          <w:lang w:val="en-GB"/>
        </w:rPr>
      </w:pPr>
    </w:p>
    <w:p w14:paraId="4AFB78E5" w14:textId="60E18481" w:rsidR="00A46E88" w:rsidRPr="00005F2E" w:rsidRDefault="00A46E88" w:rsidP="00F60F7A">
      <w:pPr>
        <w:pStyle w:val="ListParagraph"/>
        <w:numPr>
          <w:ilvl w:val="1"/>
          <w:numId w:val="4"/>
        </w:numPr>
        <w:rPr>
          <w:rFonts w:cstheme="minorHAnsi"/>
          <w:b/>
          <w:bCs/>
          <w:lang w:val="en-GB"/>
        </w:rPr>
      </w:pPr>
      <w:r w:rsidRPr="00005F2E">
        <w:rPr>
          <w:rFonts w:cstheme="minorHAnsi"/>
          <w:b/>
          <w:bCs/>
          <w:lang w:val="en-GB"/>
        </w:rPr>
        <w:t>Field layout</w:t>
      </w:r>
    </w:p>
    <w:p w14:paraId="4DC17C02" w14:textId="0E550B23" w:rsidR="00F40A97" w:rsidRPr="00005F2E" w:rsidRDefault="00F40A97" w:rsidP="00A46E88">
      <w:pPr>
        <w:rPr>
          <w:rFonts w:cstheme="minorHAnsi"/>
          <w:bCs/>
          <w:lang w:val="en-GB"/>
        </w:rPr>
      </w:pPr>
      <w:r w:rsidRPr="00005F2E">
        <w:rPr>
          <w:rFonts w:cstheme="minorHAnsi"/>
          <w:lang w:val="en-GB"/>
        </w:rPr>
        <w:t>At the date of planting, the trials will be established by the farmer(s)</w:t>
      </w:r>
      <w:r w:rsidR="00586754" w:rsidRPr="00005F2E">
        <w:rPr>
          <w:rFonts w:cstheme="minorHAnsi"/>
          <w:lang w:val="en-GB"/>
        </w:rPr>
        <w:t xml:space="preserve"> with a help from extension agent</w:t>
      </w:r>
      <w:r w:rsidRPr="00005F2E">
        <w:rPr>
          <w:rFonts w:cstheme="minorHAnsi"/>
          <w:lang w:val="en-GB"/>
        </w:rPr>
        <w:t xml:space="preserve">. </w:t>
      </w:r>
    </w:p>
    <w:p w14:paraId="5B25B838" w14:textId="6F98FDB3" w:rsidR="006355D9" w:rsidRPr="00005F2E" w:rsidRDefault="00586754" w:rsidP="00A46E88">
      <w:pPr>
        <w:rPr>
          <w:rFonts w:cstheme="minorHAnsi"/>
          <w:lang w:val="en-GB"/>
        </w:rPr>
      </w:pPr>
      <w:r w:rsidRPr="00005F2E">
        <w:rPr>
          <w:rFonts w:cstheme="minorHAnsi"/>
          <w:bCs/>
          <w:lang w:val="en-GB"/>
        </w:rPr>
        <w:lastRenderedPageBreak/>
        <w:t>Each</w:t>
      </w:r>
      <w:r w:rsidR="006355D9" w:rsidRPr="00005F2E">
        <w:rPr>
          <w:rFonts w:cstheme="minorHAnsi"/>
          <w:bCs/>
          <w:lang w:val="en-GB"/>
        </w:rPr>
        <w:t xml:space="preserve"> </w:t>
      </w:r>
      <w:proofErr w:type="gramStart"/>
      <w:r w:rsidR="006355D9" w:rsidRPr="00005F2E">
        <w:rPr>
          <w:rFonts w:cstheme="minorHAnsi"/>
          <w:bCs/>
          <w:lang w:val="en-GB"/>
        </w:rPr>
        <w:t>plots</w:t>
      </w:r>
      <w:proofErr w:type="gramEnd"/>
      <w:r w:rsidR="006355D9" w:rsidRPr="00005F2E">
        <w:rPr>
          <w:rFonts w:cstheme="minorHAnsi"/>
          <w:bCs/>
          <w:lang w:val="en-GB"/>
        </w:rPr>
        <w:t xml:space="preserve"> </w:t>
      </w:r>
      <w:r w:rsidRPr="00005F2E">
        <w:rPr>
          <w:rFonts w:cstheme="minorHAnsi"/>
          <w:bCs/>
          <w:lang w:val="en-GB"/>
        </w:rPr>
        <w:t xml:space="preserve">will be measured </w:t>
      </w:r>
      <w:r w:rsidR="006355D9" w:rsidRPr="00005F2E">
        <w:rPr>
          <w:rFonts w:cstheme="minorHAnsi"/>
          <w:bCs/>
          <w:lang w:val="en-GB"/>
        </w:rPr>
        <w:t>of</w:t>
      </w:r>
      <w:r w:rsidR="00A46E88" w:rsidRPr="00005F2E">
        <w:rPr>
          <w:rFonts w:cstheme="minorHAnsi"/>
          <w:bCs/>
          <w:lang w:val="en-GB"/>
        </w:rPr>
        <w:t xml:space="preserve"> 4.8 x </w:t>
      </w:r>
      <w:r w:rsidR="00D4194B" w:rsidRPr="00005F2E">
        <w:rPr>
          <w:rFonts w:cstheme="minorHAnsi"/>
          <w:bCs/>
          <w:lang w:val="en-GB"/>
        </w:rPr>
        <w:t>4.8 m</w:t>
      </w:r>
      <w:r w:rsidR="002260B9" w:rsidRPr="00005F2E">
        <w:rPr>
          <w:rFonts w:cstheme="minorHAnsi"/>
          <w:bCs/>
          <w:lang w:val="en-GB"/>
        </w:rPr>
        <w:t xml:space="preserve"> </w:t>
      </w:r>
      <w:r w:rsidR="002260B9" w:rsidRPr="00005F2E">
        <w:rPr>
          <w:rFonts w:cstheme="minorHAnsi"/>
          <w:lang w:val="en-GB"/>
        </w:rPr>
        <w:t xml:space="preserve">equalling </w:t>
      </w:r>
      <w:r w:rsidR="000407B2" w:rsidRPr="00005F2E">
        <w:rPr>
          <w:rFonts w:cstheme="minorHAnsi"/>
          <w:lang w:val="en-GB"/>
        </w:rPr>
        <w:t xml:space="preserve">23 sqm </w:t>
      </w:r>
      <w:r w:rsidR="006355D9" w:rsidRPr="00005F2E">
        <w:rPr>
          <w:rFonts w:cstheme="minorHAnsi"/>
          <w:lang w:val="en-GB"/>
        </w:rPr>
        <w:t>per plot.</w:t>
      </w:r>
      <w:r w:rsidR="006B7465" w:rsidRPr="00005F2E">
        <w:rPr>
          <w:rFonts w:cstheme="minorHAnsi"/>
          <w:lang w:val="en-GB"/>
        </w:rPr>
        <w:t xml:space="preserve"> </w:t>
      </w:r>
      <w:proofErr w:type="gramStart"/>
      <w:r w:rsidR="006B7465" w:rsidRPr="00005F2E">
        <w:rPr>
          <w:rFonts w:cstheme="minorHAnsi"/>
          <w:lang w:val="en-GB"/>
        </w:rPr>
        <w:t xml:space="preserve">A distance of </w:t>
      </w:r>
      <w:r w:rsidR="004F6BA0" w:rsidRPr="00005F2E">
        <w:rPr>
          <w:rFonts w:cstheme="minorHAnsi"/>
          <w:lang w:val="en-GB"/>
        </w:rPr>
        <w:t>0.5</w:t>
      </w:r>
      <w:proofErr w:type="gramEnd"/>
      <w:r w:rsidR="00DC5A10" w:rsidRPr="00005F2E">
        <w:rPr>
          <w:rFonts w:cstheme="minorHAnsi"/>
          <w:lang w:val="en-GB"/>
        </w:rPr>
        <w:t xml:space="preserve"> m will be maintained between plots </w:t>
      </w:r>
      <w:r w:rsidR="00DC5A10" w:rsidRPr="00005F2E">
        <w:rPr>
          <w:rFonts w:cstheme="minorHAnsi"/>
          <w:highlight w:val="yellow"/>
          <w:lang w:val="en-GB"/>
        </w:rPr>
        <w:t>(Figure 2</w:t>
      </w:r>
      <w:r w:rsidR="00DC5A10" w:rsidRPr="00005F2E">
        <w:rPr>
          <w:rFonts w:cstheme="minorHAnsi"/>
          <w:lang w:val="en-GB"/>
        </w:rPr>
        <w:t>)</w:t>
      </w:r>
      <w:r w:rsidR="00ED7CEA" w:rsidRPr="00005F2E">
        <w:rPr>
          <w:rFonts w:cstheme="minorHAnsi"/>
          <w:lang w:val="en-GB"/>
        </w:rPr>
        <w:t xml:space="preserve">, and </w:t>
      </w:r>
      <w:r w:rsidR="00670C3D" w:rsidRPr="00005F2E">
        <w:rPr>
          <w:rFonts w:cstheme="minorHAnsi"/>
          <w:lang w:val="en-GB"/>
        </w:rPr>
        <w:t xml:space="preserve">1 m </w:t>
      </w:r>
      <w:r w:rsidR="00ED7CEA" w:rsidRPr="00005F2E">
        <w:rPr>
          <w:rFonts w:cstheme="minorHAnsi"/>
          <w:lang w:val="en-GB"/>
        </w:rPr>
        <w:t xml:space="preserve">between the </w:t>
      </w:r>
      <w:r w:rsidR="008D76FD" w:rsidRPr="00005F2E">
        <w:rPr>
          <w:rFonts w:cstheme="minorHAnsi"/>
          <w:lang w:val="en-GB"/>
        </w:rPr>
        <w:t>trial and other crops.</w:t>
      </w:r>
    </w:p>
    <w:p w14:paraId="0661D482" w14:textId="7045F19B" w:rsidR="00B42C99" w:rsidRPr="00005F2E" w:rsidRDefault="006355D9" w:rsidP="00A46E88">
      <w:pPr>
        <w:rPr>
          <w:rFonts w:cstheme="minorHAnsi"/>
          <w:lang w:val="en-GB"/>
        </w:rPr>
      </w:pPr>
      <w:r w:rsidRPr="00005F2E">
        <w:rPr>
          <w:rFonts w:cstheme="minorHAnsi"/>
          <w:lang w:val="en-GB"/>
        </w:rPr>
        <w:t xml:space="preserve">Each of the </w:t>
      </w:r>
      <w:r w:rsidR="00670C3D" w:rsidRPr="00005F2E">
        <w:rPr>
          <w:rFonts w:cstheme="minorHAnsi"/>
          <w:lang w:val="en-GB"/>
        </w:rPr>
        <w:t xml:space="preserve">two </w:t>
      </w:r>
      <w:r w:rsidRPr="00005F2E">
        <w:rPr>
          <w:rFonts w:cstheme="minorHAnsi"/>
          <w:lang w:val="en-GB"/>
        </w:rPr>
        <w:t xml:space="preserve">plots will have </w:t>
      </w:r>
      <w:r w:rsidR="000407B2" w:rsidRPr="00005F2E">
        <w:rPr>
          <w:rFonts w:cstheme="minorHAnsi"/>
          <w:lang w:val="en-GB"/>
        </w:rPr>
        <w:t xml:space="preserve">a plant </w:t>
      </w:r>
      <w:r w:rsidR="00161E9D" w:rsidRPr="00005F2E">
        <w:rPr>
          <w:rFonts w:cstheme="minorHAnsi"/>
          <w:lang w:val="en-GB"/>
        </w:rPr>
        <w:t xml:space="preserve">density </w:t>
      </w:r>
      <w:r w:rsidR="000407B2" w:rsidRPr="00005F2E">
        <w:rPr>
          <w:rFonts w:cstheme="minorHAnsi"/>
          <w:lang w:val="en-GB"/>
        </w:rPr>
        <w:t xml:space="preserve">of </w:t>
      </w:r>
      <w:r w:rsidR="002260B9" w:rsidRPr="00005F2E">
        <w:rPr>
          <w:rFonts w:cstheme="minorHAnsi"/>
          <w:lang w:val="en-GB"/>
        </w:rPr>
        <w:t>96 potato plants</w:t>
      </w:r>
      <w:r w:rsidR="007103C5" w:rsidRPr="00005F2E">
        <w:rPr>
          <w:rFonts w:cstheme="minorHAnsi"/>
          <w:lang w:val="en-GB"/>
        </w:rPr>
        <w:t>,</w:t>
      </w:r>
      <w:r w:rsidR="002260B9" w:rsidRPr="00005F2E">
        <w:rPr>
          <w:rFonts w:cstheme="minorHAnsi"/>
          <w:lang w:val="en-GB"/>
        </w:rPr>
        <w:t xml:space="preserve"> planted in 6 lines spaced 80 cm apart and 30 cm between plants in the same lin</w:t>
      </w:r>
      <w:r w:rsidR="00161E9D" w:rsidRPr="00005F2E">
        <w:rPr>
          <w:rFonts w:cstheme="minorHAnsi"/>
          <w:lang w:val="en-GB"/>
        </w:rPr>
        <w:t>e</w:t>
      </w:r>
      <w:r w:rsidR="0004558F" w:rsidRPr="00005F2E">
        <w:rPr>
          <w:rFonts w:cstheme="minorHAnsi"/>
          <w:lang w:val="en-GB"/>
        </w:rPr>
        <w:t xml:space="preserve"> (Figure </w:t>
      </w:r>
      <w:r w:rsidR="00FC04AE">
        <w:rPr>
          <w:rFonts w:cstheme="minorHAnsi"/>
          <w:lang w:val="en-GB"/>
        </w:rPr>
        <w:t>3</w:t>
      </w:r>
      <w:r w:rsidR="0004558F" w:rsidRPr="00005F2E">
        <w:rPr>
          <w:rFonts w:cstheme="minorHAnsi"/>
          <w:lang w:val="en-GB"/>
        </w:rPr>
        <w:t>)</w:t>
      </w:r>
      <w:r w:rsidR="00161E9D" w:rsidRPr="00005F2E">
        <w:rPr>
          <w:rFonts w:cstheme="minorHAnsi"/>
          <w:lang w:val="en-GB"/>
        </w:rPr>
        <w:t xml:space="preserve">. </w:t>
      </w:r>
    </w:p>
    <w:p w14:paraId="46F19C25" w14:textId="70011E99" w:rsidR="001255B2" w:rsidRPr="00005F2E" w:rsidRDefault="00B251DA" w:rsidP="001255B2">
      <w:pPr>
        <w:jc w:val="center"/>
        <w:rPr>
          <w:rFonts w:cstheme="minorHAnsi"/>
        </w:rPr>
      </w:pPr>
      <w:r w:rsidRPr="00005F2E">
        <w:rPr>
          <w:rFonts w:cstheme="minorHAnsi"/>
          <w:noProof/>
        </w:rPr>
        <w:drawing>
          <wp:inline distT="0" distB="0" distL="0" distR="0" wp14:anchorId="7D667B84" wp14:editId="64CBB74A">
            <wp:extent cx="5556250" cy="1733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250" cy="1733550"/>
                    </a:xfrm>
                    <a:prstGeom prst="rect">
                      <a:avLst/>
                    </a:prstGeom>
                    <a:noFill/>
                    <a:ln>
                      <a:noFill/>
                    </a:ln>
                  </pic:spPr>
                </pic:pic>
              </a:graphicData>
            </a:graphic>
          </wp:inline>
        </w:drawing>
      </w:r>
    </w:p>
    <w:p w14:paraId="1FD7311A" w14:textId="77777777" w:rsidR="00B251DA" w:rsidRPr="00005F2E" w:rsidRDefault="00B251DA" w:rsidP="00B251DA">
      <w:pPr>
        <w:jc w:val="center"/>
        <w:rPr>
          <w:rFonts w:cstheme="minorHAnsi"/>
          <w:b/>
          <w:bCs/>
          <w:color w:val="4472C4" w:themeColor="accent1"/>
          <w:lang w:val="en-GB"/>
        </w:rPr>
      </w:pPr>
      <w:r w:rsidRPr="00005F2E">
        <w:rPr>
          <w:rFonts w:cstheme="minorHAnsi"/>
          <w:lang w:val="en-GB"/>
        </w:rPr>
        <w:tab/>
      </w:r>
      <w:commentRangeStart w:id="44"/>
      <w:r w:rsidRPr="00005F2E">
        <w:rPr>
          <w:rFonts w:cstheme="minorHAnsi"/>
          <w:b/>
          <w:bCs/>
          <w:color w:val="4472C4" w:themeColor="accent1"/>
          <w:lang w:val="en-GB"/>
        </w:rPr>
        <w:t>Figure 2: Example of trial layout</w:t>
      </w:r>
      <w:commentRangeEnd w:id="44"/>
      <w:r w:rsidRPr="00005F2E">
        <w:rPr>
          <w:rStyle w:val="CommentReference"/>
          <w:rFonts w:cstheme="minorHAnsi"/>
          <w:sz w:val="22"/>
          <w:szCs w:val="22"/>
        </w:rPr>
        <w:commentReference w:id="44"/>
      </w:r>
    </w:p>
    <w:p w14:paraId="6E18D789" w14:textId="1D837EBA" w:rsidR="00B251DA" w:rsidRPr="00005F2E" w:rsidRDefault="00B251DA" w:rsidP="007C426D">
      <w:pPr>
        <w:tabs>
          <w:tab w:val="left" w:pos="980"/>
        </w:tabs>
        <w:rPr>
          <w:rFonts w:cstheme="minorHAnsi"/>
          <w:lang w:val="en-GB"/>
        </w:rPr>
      </w:pPr>
    </w:p>
    <w:p w14:paraId="2672C462" w14:textId="40532903" w:rsidR="00B42C99" w:rsidRPr="00005F2E" w:rsidRDefault="005567D0" w:rsidP="00B42C99">
      <w:pPr>
        <w:jc w:val="center"/>
        <w:rPr>
          <w:rFonts w:cstheme="minorHAnsi"/>
          <w:lang w:val="en-GB"/>
        </w:rPr>
      </w:pPr>
      <w:r w:rsidRPr="00005F2E">
        <w:rPr>
          <w:rFonts w:cstheme="minorHAnsi"/>
          <w:noProof/>
        </w:rPr>
        <w:drawing>
          <wp:inline distT="0" distB="0" distL="0" distR="0" wp14:anchorId="6079BA9E" wp14:editId="1A555D8F">
            <wp:extent cx="3171825" cy="315682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028" cy="3171959"/>
                    </a:xfrm>
                    <a:prstGeom prst="rect">
                      <a:avLst/>
                    </a:prstGeom>
                    <a:noFill/>
                    <a:ln>
                      <a:noFill/>
                    </a:ln>
                  </pic:spPr>
                </pic:pic>
              </a:graphicData>
            </a:graphic>
          </wp:inline>
        </w:drawing>
      </w:r>
    </w:p>
    <w:p w14:paraId="3361578F" w14:textId="665AAC55" w:rsidR="000B1840" w:rsidRPr="00005F2E" w:rsidRDefault="000B1840" w:rsidP="000B1840">
      <w:pPr>
        <w:ind w:left="2160" w:firstLine="720"/>
        <w:rPr>
          <w:rFonts w:cstheme="minorHAnsi"/>
          <w:b/>
          <w:bCs/>
          <w:color w:val="4472C4" w:themeColor="accent1"/>
          <w:lang w:val="en-GB"/>
        </w:rPr>
      </w:pPr>
      <w:r w:rsidRPr="00005F2E">
        <w:rPr>
          <w:rFonts w:cstheme="minorHAnsi"/>
          <w:b/>
          <w:bCs/>
          <w:color w:val="4472C4" w:themeColor="accent1"/>
          <w:lang w:val="en-GB"/>
        </w:rPr>
        <w:t xml:space="preserve">Figure </w:t>
      </w:r>
      <w:r w:rsidR="004F66D1" w:rsidRPr="00005F2E">
        <w:rPr>
          <w:rFonts w:cstheme="minorHAnsi"/>
          <w:b/>
          <w:bCs/>
          <w:color w:val="4472C4" w:themeColor="accent1"/>
          <w:lang w:val="en-GB"/>
        </w:rPr>
        <w:t>4</w:t>
      </w:r>
      <w:r w:rsidRPr="00005F2E">
        <w:rPr>
          <w:rFonts w:cstheme="minorHAnsi"/>
          <w:b/>
          <w:bCs/>
          <w:color w:val="4472C4" w:themeColor="accent1"/>
          <w:lang w:val="en-GB"/>
        </w:rPr>
        <w:t xml:space="preserve">: </w:t>
      </w:r>
      <w:r w:rsidR="003E022D" w:rsidRPr="00005F2E">
        <w:rPr>
          <w:rFonts w:cstheme="minorHAnsi"/>
          <w:b/>
          <w:bCs/>
          <w:color w:val="4472C4" w:themeColor="accent1"/>
          <w:lang w:val="en-GB"/>
        </w:rPr>
        <w:t>Plot layout</w:t>
      </w:r>
      <w:r w:rsidR="008138BA" w:rsidRPr="00005F2E">
        <w:rPr>
          <w:rFonts w:cstheme="minorHAnsi"/>
          <w:b/>
          <w:bCs/>
          <w:color w:val="4472C4" w:themeColor="accent1"/>
          <w:lang w:val="en-GB"/>
        </w:rPr>
        <w:t xml:space="preserve"> with potato plants</w:t>
      </w:r>
    </w:p>
    <w:p w14:paraId="45DA5D80" w14:textId="6541C772" w:rsidR="000B1840" w:rsidRPr="00005F2E" w:rsidRDefault="000B1840" w:rsidP="000B1840">
      <w:pPr>
        <w:ind w:left="2160" w:firstLine="720"/>
        <w:rPr>
          <w:rFonts w:cstheme="minorHAnsi"/>
          <w:b/>
          <w:bCs/>
          <w:color w:val="4472C4" w:themeColor="accent1"/>
          <w:lang w:val="en-GB"/>
        </w:rPr>
      </w:pPr>
    </w:p>
    <w:p w14:paraId="12A853BD" w14:textId="715522EE" w:rsidR="00A46E88" w:rsidRPr="00005F2E" w:rsidRDefault="00815EB6" w:rsidP="00937EF1">
      <w:pPr>
        <w:rPr>
          <w:rFonts w:cstheme="minorHAnsi"/>
          <w:b/>
          <w:lang w:val="en-GB"/>
        </w:rPr>
      </w:pPr>
      <w:r w:rsidRPr="00005F2E">
        <w:rPr>
          <w:rFonts w:cstheme="minorHAnsi"/>
          <w:lang w:val="en-GB"/>
        </w:rPr>
        <w:t xml:space="preserve">The treatments will be randomly allocated </w:t>
      </w:r>
      <w:r w:rsidR="00031476" w:rsidRPr="00005F2E">
        <w:rPr>
          <w:rFonts w:cstheme="minorHAnsi"/>
          <w:lang w:val="en-GB"/>
        </w:rPr>
        <w:t>to plots</w:t>
      </w:r>
      <w:r w:rsidR="00AC41F9" w:rsidRPr="00005F2E">
        <w:rPr>
          <w:rFonts w:cstheme="minorHAnsi"/>
          <w:lang w:val="en-GB"/>
        </w:rPr>
        <w:t xml:space="preserve">, and plots will be labelled using </w:t>
      </w:r>
      <w:r w:rsidR="0048384E" w:rsidRPr="00005F2E">
        <w:rPr>
          <w:rFonts w:cstheme="minorHAnsi"/>
          <w:lang w:val="en-GB"/>
        </w:rPr>
        <w:t xml:space="preserve">bamboo </w:t>
      </w:r>
      <w:r w:rsidR="00667B06" w:rsidRPr="00005F2E">
        <w:rPr>
          <w:rFonts w:cstheme="minorHAnsi"/>
          <w:lang w:val="en-GB"/>
        </w:rPr>
        <w:t>signs</w:t>
      </w:r>
      <w:r w:rsidR="00031476" w:rsidRPr="00005F2E">
        <w:rPr>
          <w:rFonts w:cstheme="minorHAnsi"/>
          <w:lang w:val="en-GB"/>
        </w:rPr>
        <w:t xml:space="preserve">. </w:t>
      </w:r>
      <w:r w:rsidR="00A46E88" w:rsidRPr="00005F2E">
        <w:rPr>
          <w:rFonts w:cstheme="minorHAnsi"/>
          <w:b/>
          <w:lang w:val="en-GB"/>
        </w:rPr>
        <w:t>Variety</w:t>
      </w:r>
      <w:r w:rsidR="003B4746" w:rsidRPr="00005F2E">
        <w:rPr>
          <w:rFonts w:cstheme="minorHAnsi"/>
          <w:b/>
          <w:lang w:val="en-GB"/>
        </w:rPr>
        <w:t xml:space="preserve"> and s</w:t>
      </w:r>
      <w:r w:rsidR="00A46E88" w:rsidRPr="00005F2E">
        <w:rPr>
          <w:rFonts w:cstheme="minorHAnsi"/>
          <w:b/>
          <w:lang w:val="en-GB"/>
        </w:rPr>
        <w:t>ource of seed</w:t>
      </w:r>
      <w:r w:rsidR="003B4746" w:rsidRPr="00005F2E">
        <w:rPr>
          <w:rFonts w:cstheme="minorHAnsi"/>
          <w:b/>
          <w:lang w:val="en-GB"/>
        </w:rPr>
        <w:t>s</w:t>
      </w:r>
      <w:r w:rsidR="00A46E88" w:rsidRPr="00005F2E">
        <w:rPr>
          <w:rFonts w:cstheme="minorHAnsi"/>
          <w:b/>
          <w:lang w:val="en-GB"/>
        </w:rPr>
        <w:t xml:space="preserve"> </w:t>
      </w:r>
    </w:p>
    <w:p w14:paraId="675ED41E" w14:textId="60B9796E" w:rsidR="00A46E88" w:rsidRPr="00005F2E" w:rsidRDefault="00003427" w:rsidP="00A46E88">
      <w:pPr>
        <w:rPr>
          <w:rFonts w:cstheme="minorHAnsi"/>
          <w:lang w:val="en-GB"/>
        </w:rPr>
      </w:pPr>
      <w:r w:rsidRPr="00005F2E">
        <w:rPr>
          <w:rFonts w:cstheme="minorHAnsi"/>
          <w:lang w:val="en-GB"/>
        </w:rPr>
        <w:t>The trials will be established with</w:t>
      </w:r>
      <w:r w:rsidR="00A46E88" w:rsidRPr="00005F2E">
        <w:rPr>
          <w:rFonts w:cstheme="minorHAnsi"/>
          <w:lang w:val="en-GB"/>
        </w:rPr>
        <w:t xml:space="preserve"> </w:t>
      </w:r>
      <w:r w:rsidRPr="00005F2E">
        <w:rPr>
          <w:rFonts w:cstheme="minorHAnsi"/>
          <w:lang w:val="en-GB"/>
        </w:rPr>
        <w:t xml:space="preserve">certified </w:t>
      </w:r>
      <w:r w:rsidR="00A46E88" w:rsidRPr="00005F2E">
        <w:rPr>
          <w:rFonts w:cstheme="minorHAnsi"/>
          <w:lang w:val="en-GB"/>
        </w:rPr>
        <w:t>seed potato</w:t>
      </w:r>
      <w:r w:rsidRPr="00005F2E">
        <w:rPr>
          <w:rFonts w:cstheme="minorHAnsi"/>
          <w:lang w:val="en-GB"/>
        </w:rPr>
        <w:t>es</w:t>
      </w:r>
      <w:r w:rsidR="00A46E88" w:rsidRPr="00005F2E">
        <w:rPr>
          <w:rFonts w:cstheme="minorHAnsi"/>
          <w:lang w:val="en-GB"/>
        </w:rPr>
        <w:t xml:space="preserve"> </w:t>
      </w:r>
      <w:r w:rsidR="008C42D8" w:rsidRPr="00005F2E">
        <w:rPr>
          <w:rFonts w:cstheme="minorHAnsi"/>
          <w:lang w:val="en-GB"/>
        </w:rPr>
        <w:t>multiplied by RAB</w:t>
      </w:r>
      <w:r w:rsidR="00600496" w:rsidRPr="00005F2E">
        <w:rPr>
          <w:rFonts w:cstheme="minorHAnsi"/>
          <w:lang w:val="en-GB"/>
        </w:rPr>
        <w:t xml:space="preserve">. The </w:t>
      </w:r>
      <w:proofErr w:type="gramStart"/>
      <w:r w:rsidR="00600496" w:rsidRPr="00005F2E">
        <w:rPr>
          <w:rFonts w:cstheme="minorHAnsi"/>
          <w:lang w:val="en-GB"/>
        </w:rPr>
        <w:t>most commonly grown</w:t>
      </w:r>
      <w:proofErr w:type="gramEnd"/>
      <w:r w:rsidR="00600496" w:rsidRPr="00005F2E">
        <w:rPr>
          <w:rFonts w:cstheme="minorHAnsi"/>
          <w:lang w:val="en-GB"/>
        </w:rPr>
        <w:t xml:space="preserve"> varieties in the target districts will be used</w:t>
      </w:r>
      <w:r w:rsidR="00F433A0" w:rsidRPr="00005F2E">
        <w:rPr>
          <w:rFonts w:cstheme="minorHAnsi"/>
          <w:lang w:val="en-GB"/>
        </w:rPr>
        <w:t xml:space="preserve"> (Table </w:t>
      </w:r>
      <w:r w:rsidR="00C50089" w:rsidRPr="00005F2E">
        <w:rPr>
          <w:rFonts w:cstheme="minorHAnsi"/>
          <w:lang w:val="en-GB"/>
        </w:rPr>
        <w:t>3</w:t>
      </w:r>
      <w:r w:rsidR="00F433A0" w:rsidRPr="00005F2E">
        <w:rPr>
          <w:rFonts w:cstheme="minorHAnsi"/>
          <w:lang w:val="en-GB"/>
        </w:rPr>
        <w:t>).</w:t>
      </w:r>
    </w:p>
    <w:p w14:paraId="631880AD" w14:textId="77777777" w:rsidR="004F66D1" w:rsidRPr="00005F2E" w:rsidRDefault="004F66D1" w:rsidP="00F433A0">
      <w:pPr>
        <w:rPr>
          <w:rFonts w:cstheme="minorHAnsi"/>
          <w:b/>
          <w:bCs/>
          <w:color w:val="4472C4" w:themeColor="accent1"/>
          <w:lang w:val="en-GB"/>
        </w:rPr>
      </w:pPr>
    </w:p>
    <w:p w14:paraId="6E5B4EC5" w14:textId="3F921ABC" w:rsidR="00F433A0" w:rsidRPr="00005F2E" w:rsidRDefault="00F433A0" w:rsidP="00F433A0">
      <w:pPr>
        <w:rPr>
          <w:rFonts w:cstheme="minorHAnsi"/>
          <w:lang w:val="en-GB"/>
        </w:rPr>
      </w:pPr>
      <w:r w:rsidRPr="00005F2E">
        <w:rPr>
          <w:rFonts w:cstheme="minorHAnsi"/>
          <w:b/>
          <w:bCs/>
          <w:color w:val="4472C4" w:themeColor="accent1"/>
          <w:lang w:val="en-GB"/>
        </w:rPr>
        <w:t xml:space="preserve">Table </w:t>
      </w:r>
      <w:r w:rsidR="00C50089" w:rsidRPr="00005F2E">
        <w:rPr>
          <w:rFonts w:cstheme="minorHAnsi"/>
          <w:b/>
          <w:bCs/>
          <w:color w:val="4472C4" w:themeColor="accent1"/>
          <w:lang w:val="en-GB"/>
        </w:rPr>
        <w:t>3</w:t>
      </w:r>
      <w:r w:rsidRPr="00005F2E">
        <w:rPr>
          <w:rFonts w:cstheme="minorHAnsi"/>
          <w:b/>
          <w:bCs/>
          <w:color w:val="4472C4" w:themeColor="accent1"/>
          <w:lang w:val="en-GB"/>
        </w:rPr>
        <w:t>: Varieties to be used in the trials</w:t>
      </w:r>
      <w:r w:rsidRPr="00005F2E">
        <w:rPr>
          <w:rFonts w:cstheme="minorHAnsi"/>
          <w:color w:val="4472C4" w:themeColor="accent1"/>
          <w:lang w:val="en-GB"/>
        </w:rPr>
        <w:t xml:space="preserve"> </w:t>
      </w:r>
    </w:p>
    <w:tbl>
      <w:tblPr>
        <w:tblStyle w:val="TableGrid"/>
        <w:tblW w:w="0" w:type="auto"/>
        <w:tblLook w:val="04A0" w:firstRow="1" w:lastRow="0" w:firstColumn="1" w:lastColumn="0" w:noHBand="0" w:noVBand="1"/>
      </w:tblPr>
      <w:tblGrid>
        <w:gridCol w:w="2830"/>
        <w:gridCol w:w="2835"/>
      </w:tblGrid>
      <w:tr w:rsidR="00F433A0" w:rsidRPr="00005F2E" w14:paraId="36A9B70B" w14:textId="77777777" w:rsidTr="00954A30">
        <w:tc>
          <w:tcPr>
            <w:tcW w:w="2830" w:type="dxa"/>
          </w:tcPr>
          <w:p w14:paraId="043709E9" w14:textId="48474985" w:rsidR="00F433A0" w:rsidRPr="00005F2E" w:rsidRDefault="00F433A0" w:rsidP="00A46E88">
            <w:pPr>
              <w:rPr>
                <w:rFonts w:cstheme="minorHAnsi"/>
                <w:b/>
                <w:bCs/>
                <w:lang w:val="en-GB"/>
              </w:rPr>
            </w:pPr>
            <w:r w:rsidRPr="00005F2E">
              <w:rPr>
                <w:rFonts w:cstheme="minorHAnsi"/>
                <w:b/>
                <w:bCs/>
                <w:lang w:val="en-GB"/>
              </w:rPr>
              <w:lastRenderedPageBreak/>
              <w:t>District</w:t>
            </w:r>
          </w:p>
        </w:tc>
        <w:tc>
          <w:tcPr>
            <w:tcW w:w="2835" w:type="dxa"/>
          </w:tcPr>
          <w:p w14:paraId="4E83F062" w14:textId="3F58A53B" w:rsidR="00F433A0" w:rsidRPr="00005F2E" w:rsidRDefault="00F433A0" w:rsidP="00A46E88">
            <w:pPr>
              <w:rPr>
                <w:rFonts w:cstheme="minorHAnsi"/>
                <w:b/>
                <w:bCs/>
                <w:lang w:val="en-GB"/>
              </w:rPr>
            </w:pPr>
            <w:r w:rsidRPr="00005F2E">
              <w:rPr>
                <w:rFonts w:cstheme="minorHAnsi"/>
                <w:b/>
                <w:bCs/>
                <w:lang w:val="en-GB"/>
              </w:rPr>
              <w:t>Variety</w:t>
            </w:r>
          </w:p>
        </w:tc>
      </w:tr>
      <w:tr w:rsidR="00F433A0" w:rsidRPr="00005F2E" w14:paraId="3AF71C52" w14:textId="77777777" w:rsidTr="00954A30">
        <w:tc>
          <w:tcPr>
            <w:tcW w:w="2830" w:type="dxa"/>
          </w:tcPr>
          <w:p w14:paraId="27DFF9DD" w14:textId="115ECB2E" w:rsidR="00F433A0" w:rsidRPr="00005F2E" w:rsidRDefault="00F433A0" w:rsidP="00A46E88">
            <w:pPr>
              <w:rPr>
                <w:rFonts w:cstheme="minorHAnsi"/>
                <w:lang w:val="en-GB"/>
              </w:rPr>
            </w:pPr>
            <w:proofErr w:type="spellStart"/>
            <w:r w:rsidRPr="00005F2E">
              <w:rPr>
                <w:rFonts w:cstheme="minorHAnsi"/>
                <w:lang w:val="en-GB"/>
              </w:rPr>
              <w:t>Rubavu</w:t>
            </w:r>
            <w:proofErr w:type="spellEnd"/>
          </w:p>
        </w:tc>
        <w:tc>
          <w:tcPr>
            <w:tcW w:w="2835" w:type="dxa"/>
          </w:tcPr>
          <w:p w14:paraId="56815718" w14:textId="7238A1A1" w:rsidR="00F433A0" w:rsidRPr="00005F2E" w:rsidRDefault="0037280F" w:rsidP="00A46E88">
            <w:pPr>
              <w:rPr>
                <w:rFonts w:cstheme="minorHAnsi"/>
                <w:lang w:val="en-GB"/>
              </w:rPr>
            </w:pPr>
            <w:proofErr w:type="spellStart"/>
            <w:r w:rsidRPr="00005F2E">
              <w:rPr>
                <w:rFonts w:cstheme="minorHAnsi"/>
                <w:lang w:val="en-GB"/>
              </w:rPr>
              <w:t>Kinigi</w:t>
            </w:r>
            <w:proofErr w:type="spellEnd"/>
            <w:r w:rsidR="00292BC8" w:rsidRPr="00005F2E">
              <w:rPr>
                <w:rFonts w:cstheme="minorHAnsi"/>
                <w:lang w:val="en-GB"/>
              </w:rPr>
              <w:t xml:space="preserve">/ </w:t>
            </w:r>
            <w:proofErr w:type="spellStart"/>
            <w:r w:rsidR="00292BC8" w:rsidRPr="00005F2E">
              <w:rPr>
                <w:rFonts w:cstheme="minorHAnsi"/>
                <w:lang w:val="en-GB"/>
              </w:rPr>
              <w:t>Kirundo</w:t>
            </w:r>
            <w:proofErr w:type="spellEnd"/>
          </w:p>
        </w:tc>
      </w:tr>
      <w:tr w:rsidR="00F433A0" w:rsidRPr="00005F2E" w14:paraId="395B9066" w14:textId="77777777" w:rsidTr="00954A30">
        <w:tc>
          <w:tcPr>
            <w:tcW w:w="2830" w:type="dxa"/>
          </w:tcPr>
          <w:p w14:paraId="4BC83E39" w14:textId="30D78D2B" w:rsidR="00F433A0" w:rsidRPr="00005F2E" w:rsidRDefault="00F433A0" w:rsidP="00A46E88">
            <w:pPr>
              <w:rPr>
                <w:rFonts w:cstheme="minorHAnsi"/>
                <w:lang w:val="en-GB"/>
              </w:rPr>
            </w:pPr>
            <w:proofErr w:type="spellStart"/>
            <w:r w:rsidRPr="00005F2E">
              <w:rPr>
                <w:rFonts w:cstheme="minorHAnsi"/>
                <w:lang w:val="en-GB"/>
              </w:rPr>
              <w:t>Rutsiro</w:t>
            </w:r>
            <w:proofErr w:type="spellEnd"/>
          </w:p>
        </w:tc>
        <w:tc>
          <w:tcPr>
            <w:tcW w:w="2835" w:type="dxa"/>
          </w:tcPr>
          <w:p w14:paraId="5C07FC01" w14:textId="5146855B" w:rsidR="00F433A0" w:rsidRPr="00005F2E" w:rsidRDefault="0037280F" w:rsidP="00A46E88">
            <w:pPr>
              <w:rPr>
                <w:rFonts w:cstheme="minorHAnsi"/>
                <w:lang w:val="en-GB"/>
              </w:rPr>
            </w:pPr>
            <w:proofErr w:type="spellStart"/>
            <w:r w:rsidRPr="00005F2E">
              <w:rPr>
                <w:rFonts w:cstheme="minorHAnsi"/>
                <w:lang w:val="en-GB"/>
              </w:rPr>
              <w:t>Cruza</w:t>
            </w:r>
            <w:proofErr w:type="spellEnd"/>
          </w:p>
        </w:tc>
      </w:tr>
    </w:tbl>
    <w:p w14:paraId="14D06359" w14:textId="3E0D59A5" w:rsidR="00BA435F" w:rsidRPr="00005F2E" w:rsidRDefault="00BA435F" w:rsidP="00BA435F">
      <w:pPr>
        <w:pStyle w:val="ListParagraph"/>
        <w:numPr>
          <w:ilvl w:val="1"/>
          <w:numId w:val="4"/>
        </w:numPr>
        <w:rPr>
          <w:rFonts w:cstheme="minorHAnsi"/>
          <w:b/>
          <w:lang w:val="en-GB"/>
        </w:rPr>
      </w:pPr>
      <w:r w:rsidRPr="00005F2E">
        <w:rPr>
          <w:rFonts w:cstheme="minorHAnsi"/>
          <w:b/>
          <w:lang w:val="en-GB"/>
        </w:rPr>
        <w:t>Fertilizer application</w:t>
      </w:r>
    </w:p>
    <w:p w14:paraId="0071F026" w14:textId="7A7777F3" w:rsidR="00E160A7" w:rsidRPr="00005F2E" w:rsidRDefault="00E160A7" w:rsidP="00E160A7">
      <w:pPr>
        <w:rPr>
          <w:rFonts w:cstheme="minorHAnsi"/>
          <w:lang w:val="en-GB"/>
        </w:rPr>
      </w:pPr>
      <w:r w:rsidRPr="00005F2E">
        <w:rPr>
          <w:rFonts w:cstheme="minorHAnsi"/>
          <w:lang w:val="en-GB"/>
        </w:rPr>
        <w:t xml:space="preserve">Furrows will be made along the planting lines to apply fertilizers. Farmers will be given the possibility to apply organic </w:t>
      </w:r>
      <w:r w:rsidR="00677782" w:rsidRPr="00005F2E">
        <w:rPr>
          <w:rFonts w:cstheme="minorHAnsi"/>
          <w:lang w:val="en-GB"/>
        </w:rPr>
        <w:t>inputs (</w:t>
      </w:r>
      <w:r w:rsidRPr="00005F2E">
        <w:rPr>
          <w:rFonts w:cstheme="minorHAnsi"/>
          <w:lang w:val="en-GB"/>
        </w:rPr>
        <w:t xml:space="preserve">manure </w:t>
      </w:r>
      <w:r w:rsidR="00677782" w:rsidRPr="00005F2E">
        <w:rPr>
          <w:rFonts w:cstheme="minorHAnsi"/>
          <w:lang w:val="en-GB"/>
        </w:rPr>
        <w:t>or compost) and/or lime a</w:t>
      </w:r>
      <w:r w:rsidRPr="00005F2E">
        <w:rPr>
          <w:rFonts w:cstheme="minorHAnsi"/>
          <w:lang w:val="en-GB"/>
        </w:rPr>
        <w:t>ccording to their usual practice before application of mineral fertilizers. The organic manure should be equally distributed across the furrows and different plots.</w:t>
      </w:r>
    </w:p>
    <w:p w14:paraId="58C66628" w14:textId="5F3BAF06" w:rsidR="00C50089" w:rsidRPr="00005F2E" w:rsidRDefault="00B72F43" w:rsidP="00A46E88">
      <w:pPr>
        <w:rPr>
          <w:rFonts w:cstheme="minorHAnsi"/>
          <w:lang w:val="en-GB"/>
        </w:rPr>
      </w:pPr>
      <w:r w:rsidRPr="00005F2E">
        <w:rPr>
          <w:rFonts w:cstheme="minorHAnsi"/>
          <w:lang w:val="en-GB"/>
        </w:rPr>
        <w:t>Mineral f</w:t>
      </w:r>
      <w:r w:rsidR="0001612A" w:rsidRPr="00005F2E">
        <w:rPr>
          <w:rFonts w:cstheme="minorHAnsi"/>
          <w:lang w:val="en-GB"/>
        </w:rPr>
        <w:t xml:space="preserve">ertilizers will be applied by </w:t>
      </w:r>
      <w:r w:rsidR="003A0B38" w:rsidRPr="00005F2E">
        <w:rPr>
          <w:rFonts w:cstheme="minorHAnsi"/>
          <w:lang w:val="en-GB"/>
        </w:rPr>
        <w:t xml:space="preserve">research </w:t>
      </w:r>
      <w:r w:rsidR="0001612A" w:rsidRPr="00005F2E">
        <w:rPr>
          <w:rFonts w:cstheme="minorHAnsi"/>
          <w:lang w:val="en-GB"/>
        </w:rPr>
        <w:t>staff both at planting and top-dressing</w:t>
      </w:r>
      <w:r w:rsidR="00AD6320" w:rsidRPr="00005F2E">
        <w:rPr>
          <w:rFonts w:cstheme="minorHAnsi"/>
          <w:lang w:val="en-GB"/>
        </w:rPr>
        <w:t xml:space="preserve"> (at earthing up at around </w:t>
      </w:r>
      <w:r w:rsidR="0048384E" w:rsidRPr="00005F2E">
        <w:rPr>
          <w:rFonts w:cstheme="minorHAnsi"/>
          <w:lang w:val="en-GB"/>
        </w:rPr>
        <w:t>4-6</w:t>
      </w:r>
      <w:r w:rsidR="00AD6320" w:rsidRPr="00005F2E">
        <w:rPr>
          <w:rFonts w:cstheme="minorHAnsi"/>
          <w:lang w:val="en-GB"/>
        </w:rPr>
        <w:t xml:space="preserve"> weeks after planting)</w:t>
      </w:r>
      <w:r w:rsidR="0001612A" w:rsidRPr="00005F2E">
        <w:rPr>
          <w:rFonts w:cstheme="minorHAnsi"/>
          <w:lang w:val="en-GB"/>
        </w:rPr>
        <w:t xml:space="preserve">. </w:t>
      </w:r>
      <w:r w:rsidR="00313A50" w:rsidRPr="00005F2E">
        <w:rPr>
          <w:rFonts w:cstheme="minorHAnsi"/>
          <w:lang w:val="en-GB"/>
        </w:rPr>
        <w:t xml:space="preserve">One </w:t>
      </w:r>
      <w:r w:rsidR="00AD6320" w:rsidRPr="00005F2E">
        <w:rPr>
          <w:rFonts w:cstheme="minorHAnsi"/>
          <w:lang w:val="en-GB"/>
        </w:rPr>
        <w:t xml:space="preserve">small </w:t>
      </w:r>
      <w:r w:rsidR="00313A50" w:rsidRPr="00005F2E">
        <w:rPr>
          <w:rFonts w:cstheme="minorHAnsi"/>
          <w:lang w:val="en-GB"/>
        </w:rPr>
        <w:t>b</w:t>
      </w:r>
      <w:r w:rsidRPr="00005F2E">
        <w:rPr>
          <w:rFonts w:cstheme="minorHAnsi"/>
          <w:lang w:val="en-GB"/>
        </w:rPr>
        <w:t xml:space="preserve">ag </w:t>
      </w:r>
      <w:r w:rsidR="0064565B" w:rsidRPr="00005F2E">
        <w:rPr>
          <w:rFonts w:cstheme="minorHAnsi"/>
          <w:lang w:val="en-GB"/>
        </w:rPr>
        <w:t xml:space="preserve">per plot </w:t>
      </w:r>
      <w:r w:rsidR="00AD6320" w:rsidRPr="00005F2E">
        <w:rPr>
          <w:rFonts w:cstheme="minorHAnsi"/>
          <w:lang w:val="en-GB"/>
        </w:rPr>
        <w:t xml:space="preserve">with the right quantities </w:t>
      </w:r>
      <w:r w:rsidRPr="00005F2E">
        <w:rPr>
          <w:rFonts w:cstheme="minorHAnsi"/>
          <w:lang w:val="en-GB"/>
        </w:rPr>
        <w:t xml:space="preserve">of </w:t>
      </w:r>
      <w:r w:rsidR="00313A50" w:rsidRPr="00005F2E">
        <w:rPr>
          <w:rFonts w:cstheme="minorHAnsi"/>
          <w:lang w:val="en-GB"/>
        </w:rPr>
        <w:t xml:space="preserve">pre-mixed </w:t>
      </w:r>
      <w:r w:rsidRPr="00005F2E">
        <w:rPr>
          <w:rFonts w:cstheme="minorHAnsi"/>
          <w:lang w:val="en-GB"/>
        </w:rPr>
        <w:t>fertilizer will be prepared before planting and the fertilizer in the</w:t>
      </w:r>
      <w:r w:rsidR="00313A50" w:rsidRPr="00005F2E">
        <w:rPr>
          <w:rFonts w:cstheme="minorHAnsi"/>
          <w:lang w:val="en-GB"/>
        </w:rPr>
        <w:t xml:space="preserve"> bag will be equally distributed across the furrows</w:t>
      </w:r>
      <w:r w:rsidR="00C50089" w:rsidRPr="00005F2E">
        <w:rPr>
          <w:rFonts w:cstheme="minorHAnsi"/>
          <w:lang w:val="en-GB"/>
        </w:rPr>
        <w:t xml:space="preserve"> in the plot</w:t>
      </w:r>
      <w:r w:rsidR="002B05E7" w:rsidRPr="00005F2E">
        <w:rPr>
          <w:rFonts w:cstheme="minorHAnsi"/>
          <w:lang w:val="en-GB"/>
        </w:rPr>
        <w:t xml:space="preserve"> (adding to the organic manure if it is applied)</w:t>
      </w:r>
      <w:r w:rsidR="00C50089" w:rsidRPr="00005F2E">
        <w:rPr>
          <w:rFonts w:cstheme="minorHAnsi"/>
          <w:lang w:val="en-GB"/>
        </w:rPr>
        <w:t xml:space="preserve">. </w:t>
      </w:r>
      <w:r w:rsidR="002B05E7" w:rsidRPr="00005F2E">
        <w:rPr>
          <w:rFonts w:cstheme="minorHAnsi"/>
          <w:lang w:val="en-GB"/>
        </w:rPr>
        <w:t>Fertil</w:t>
      </w:r>
      <w:r w:rsidR="001F2CFC" w:rsidRPr="00005F2E">
        <w:rPr>
          <w:rFonts w:cstheme="minorHAnsi"/>
          <w:lang w:val="en-GB"/>
        </w:rPr>
        <w:t>i</w:t>
      </w:r>
      <w:r w:rsidR="002B05E7" w:rsidRPr="00005F2E">
        <w:rPr>
          <w:rFonts w:cstheme="minorHAnsi"/>
          <w:lang w:val="en-GB"/>
        </w:rPr>
        <w:t xml:space="preserve">zers will be covered with soil before planting the tubers. </w:t>
      </w:r>
      <w:r w:rsidR="00C50089" w:rsidRPr="00005F2E">
        <w:rPr>
          <w:rFonts w:cstheme="minorHAnsi"/>
          <w:lang w:val="en-GB"/>
        </w:rPr>
        <w:t>Table 4 provides an overview of the quantities to be applied per plot and time of application</w:t>
      </w:r>
      <w:r w:rsidR="00C966BC" w:rsidRPr="00005F2E">
        <w:rPr>
          <w:rFonts w:cstheme="minorHAnsi"/>
          <w:lang w:val="en-GB"/>
        </w:rPr>
        <w:t>.</w:t>
      </w:r>
    </w:p>
    <w:p w14:paraId="4CF663E5" w14:textId="505D15E0" w:rsidR="00522EBE" w:rsidRPr="00005F2E" w:rsidRDefault="00522EBE" w:rsidP="00522EBE">
      <w:pPr>
        <w:rPr>
          <w:rFonts w:cstheme="minorHAnsi"/>
          <w:lang w:val="en-GB"/>
        </w:rPr>
      </w:pPr>
      <w:commentRangeStart w:id="45"/>
      <w:r w:rsidRPr="00005F2E">
        <w:rPr>
          <w:rFonts w:cstheme="minorHAnsi"/>
          <w:b/>
          <w:bCs/>
          <w:color w:val="4472C4" w:themeColor="accent1"/>
          <w:lang w:val="en-GB"/>
        </w:rPr>
        <w:t xml:space="preserve">Table 4: </w:t>
      </w:r>
      <w:r w:rsidR="001072BA" w:rsidRPr="00005F2E">
        <w:rPr>
          <w:rFonts w:cstheme="minorHAnsi"/>
          <w:b/>
          <w:bCs/>
          <w:color w:val="4472C4" w:themeColor="accent1"/>
          <w:lang w:val="en-GB"/>
        </w:rPr>
        <w:t>Quantities of fertilizer per plot</w:t>
      </w:r>
      <w:commentRangeEnd w:id="45"/>
      <w:r w:rsidR="00815BCC" w:rsidRPr="00005F2E">
        <w:rPr>
          <w:rStyle w:val="CommentReference"/>
          <w:rFonts w:cstheme="minorHAnsi"/>
          <w:sz w:val="22"/>
          <w:szCs w:val="22"/>
        </w:rPr>
        <w:commentReference w:id="45"/>
      </w:r>
    </w:p>
    <w:tbl>
      <w:tblPr>
        <w:tblW w:w="9286" w:type="dxa"/>
        <w:tblLook w:val="04A0" w:firstRow="1" w:lastRow="0" w:firstColumn="1" w:lastColumn="0" w:noHBand="0" w:noVBand="1"/>
      </w:tblPr>
      <w:tblGrid>
        <w:gridCol w:w="1796"/>
        <w:gridCol w:w="1464"/>
        <w:gridCol w:w="785"/>
        <w:gridCol w:w="897"/>
        <w:gridCol w:w="675"/>
        <w:gridCol w:w="266"/>
        <w:gridCol w:w="1464"/>
        <w:gridCol w:w="785"/>
        <w:gridCol w:w="698"/>
        <w:gridCol w:w="813"/>
      </w:tblGrid>
      <w:tr w:rsidR="00C966BC" w:rsidRPr="00005F2E" w14:paraId="7552854F" w14:textId="77777777" w:rsidTr="00005F2E">
        <w:trPr>
          <w:trHeight w:val="288"/>
        </w:trPr>
        <w:tc>
          <w:tcPr>
            <w:tcW w:w="14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0AFF860" w14:textId="77777777" w:rsidR="00C966BC" w:rsidRPr="00005F2E" w:rsidRDefault="00C966BC" w:rsidP="00C966BC">
            <w:pPr>
              <w:spacing w:after="0" w:line="240" w:lineRule="auto"/>
              <w:rPr>
                <w:rFonts w:eastAsia="Times New Roman" w:cstheme="minorHAnsi"/>
                <w:b/>
                <w:bCs/>
                <w:color w:val="000000"/>
              </w:rPr>
            </w:pPr>
            <w:r w:rsidRPr="00005F2E">
              <w:rPr>
                <w:rFonts w:eastAsia="Times New Roman" w:cstheme="minorHAnsi"/>
                <w:b/>
                <w:bCs/>
                <w:color w:val="000000"/>
              </w:rPr>
              <w:t>Plot</w:t>
            </w:r>
          </w:p>
        </w:tc>
        <w:tc>
          <w:tcPr>
            <w:tcW w:w="38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85875" w14:textId="044E2880" w:rsidR="00C966BC" w:rsidRPr="00005F2E" w:rsidRDefault="00C966BC" w:rsidP="00C966BC">
            <w:pPr>
              <w:spacing w:after="0" w:line="240" w:lineRule="auto"/>
              <w:jc w:val="center"/>
              <w:rPr>
                <w:rFonts w:eastAsia="Times New Roman" w:cstheme="minorHAnsi"/>
                <w:b/>
                <w:bCs/>
                <w:color w:val="000000"/>
                <w:lang w:val="en-GB"/>
              </w:rPr>
            </w:pPr>
            <w:r w:rsidRPr="00005F2E">
              <w:rPr>
                <w:rFonts w:eastAsia="Times New Roman" w:cstheme="minorHAnsi"/>
                <w:b/>
                <w:bCs/>
                <w:color w:val="000000"/>
              </w:rPr>
              <w:t>First application</w:t>
            </w:r>
            <w:r w:rsidR="00AD6320" w:rsidRPr="00005F2E">
              <w:rPr>
                <w:rFonts w:eastAsia="Times New Roman" w:cstheme="minorHAnsi"/>
                <w:b/>
                <w:bCs/>
                <w:color w:val="000000"/>
                <w:lang w:val="en-GB"/>
              </w:rPr>
              <w:t xml:space="preserve"> (at planting)</w:t>
            </w:r>
          </w:p>
        </w:tc>
        <w:tc>
          <w:tcPr>
            <w:tcW w:w="266" w:type="dxa"/>
            <w:tcBorders>
              <w:top w:val="single" w:sz="4" w:space="0" w:color="auto"/>
              <w:left w:val="nil"/>
              <w:bottom w:val="nil"/>
              <w:right w:val="nil"/>
            </w:tcBorders>
            <w:shd w:val="clear" w:color="auto" w:fill="auto"/>
            <w:noWrap/>
            <w:vAlign w:val="bottom"/>
            <w:hideMark/>
          </w:tcPr>
          <w:p w14:paraId="2BC67BB0" w14:textId="77777777" w:rsidR="00C966BC" w:rsidRPr="00005F2E" w:rsidRDefault="00C966BC" w:rsidP="00C966BC">
            <w:pPr>
              <w:spacing w:after="0" w:line="240" w:lineRule="auto"/>
              <w:jc w:val="center"/>
              <w:rPr>
                <w:rFonts w:eastAsia="Times New Roman" w:cstheme="minorHAnsi"/>
                <w:b/>
                <w:bCs/>
                <w:color w:val="000000"/>
              </w:rPr>
            </w:pPr>
            <w:r w:rsidRPr="00005F2E">
              <w:rPr>
                <w:rFonts w:eastAsia="Times New Roman" w:cstheme="minorHAnsi"/>
                <w:b/>
                <w:bCs/>
                <w:color w:val="000000"/>
              </w:rPr>
              <w:t> </w:t>
            </w:r>
          </w:p>
        </w:tc>
        <w:tc>
          <w:tcPr>
            <w:tcW w:w="37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3DA16" w14:textId="07C4293D" w:rsidR="00C966BC" w:rsidRPr="00005F2E" w:rsidRDefault="00C966BC" w:rsidP="00C966BC">
            <w:pPr>
              <w:spacing w:after="0" w:line="240" w:lineRule="auto"/>
              <w:jc w:val="center"/>
              <w:rPr>
                <w:rFonts w:eastAsia="Times New Roman" w:cstheme="minorHAnsi"/>
                <w:b/>
                <w:bCs/>
                <w:color w:val="000000"/>
                <w:lang w:val="en-GB"/>
              </w:rPr>
            </w:pPr>
            <w:r w:rsidRPr="00005F2E">
              <w:rPr>
                <w:rFonts w:eastAsia="Times New Roman" w:cstheme="minorHAnsi"/>
                <w:b/>
                <w:bCs/>
                <w:color w:val="000000"/>
              </w:rPr>
              <w:t>Second application</w:t>
            </w:r>
            <w:r w:rsidR="00AD6320" w:rsidRPr="00005F2E">
              <w:rPr>
                <w:rFonts w:eastAsia="Times New Roman" w:cstheme="minorHAnsi"/>
                <w:b/>
                <w:bCs/>
                <w:color w:val="000000"/>
                <w:lang w:val="en-GB"/>
              </w:rPr>
              <w:t xml:space="preserve"> (at earthing up)</w:t>
            </w:r>
          </w:p>
        </w:tc>
      </w:tr>
      <w:tr w:rsidR="00C966BC" w:rsidRPr="00005F2E" w14:paraId="177DF802" w14:textId="77777777" w:rsidTr="00005F2E">
        <w:trPr>
          <w:trHeight w:val="576"/>
        </w:trPr>
        <w:tc>
          <w:tcPr>
            <w:tcW w:w="1439" w:type="dxa"/>
            <w:vMerge/>
            <w:tcBorders>
              <w:top w:val="single" w:sz="4" w:space="0" w:color="auto"/>
              <w:left w:val="single" w:sz="4" w:space="0" w:color="auto"/>
              <w:bottom w:val="single" w:sz="4" w:space="0" w:color="auto"/>
              <w:right w:val="single" w:sz="4" w:space="0" w:color="auto"/>
            </w:tcBorders>
            <w:vAlign w:val="center"/>
            <w:hideMark/>
          </w:tcPr>
          <w:p w14:paraId="79D129B2" w14:textId="77777777" w:rsidR="00C966BC" w:rsidRPr="00005F2E" w:rsidRDefault="00C966BC" w:rsidP="00C966BC">
            <w:pPr>
              <w:spacing w:after="0" w:line="240" w:lineRule="auto"/>
              <w:rPr>
                <w:rFonts w:eastAsia="Times New Roman" w:cstheme="minorHAnsi"/>
                <w:b/>
                <w:bCs/>
                <w:color w:val="000000"/>
              </w:rPr>
            </w:pPr>
          </w:p>
        </w:tc>
        <w:tc>
          <w:tcPr>
            <w:tcW w:w="1464" w:type="dxa"/>
            <w:tcBorders>
              <w:top w:val="nil"/>
              <w:left w:val="nil"/>
              <w:bottom w:val="single" w:sz="4" w:space="0" w:color="auto"/>
              <w:right w:val="single" w:sz="4" w:space="0" w:color="auto"/>
            </w:tcBorders>
            <w:shd w:val="clear" w:color="auto" w:fill="auto"/>
            <w:vAlign w:val="center"/>
            <w:hideMark/>
          </w:tcPr>
          <w:p w14:paraId="6839978F" w14:textId="77777777" w:rsidR="00C966BC" w:rsidRPr="00005F2E" w:rsidRDefault="00C966BC" w:rsidP="00F84309">
            <w:pPr>
              <w:spacing w:after="0" w:line="240" w:lineRule="auto"/>
              <w:jc w:val="center"/>
              <w:rPr>
                <w:rFonts w:eastAsia="Times New Roman" w:cstheme="minorHAnsi"/>
                <w:b/>
                <w:bCs/>
                <w:color w:val="000000"/>
              </w:rPr>
            </w:pPr>
            <w:r w:rsidRPr="00005F2E">
              <w:rPr>
                <w:rFonts w:eastAsia="Times New Roman" w:cstheme="minorHAnsi"/>
                <w:b/>
                <w:bCs/>
                <w:color w:val="000000"/>
              </w:rPr>
              <w:t>NPK 17:17:17</w:t>
            </w:r>
          </w:p>
        </w:tc>
        <w:tc>
          <w:tcPr>
            <w:tcW w:w="785" w:type="dxa"/>
            <w:tcBorders>
              <w:top w:val="nil"/>
              <w:left w:val="nil"/>
              <w:bottom w:val="single" w:sz="4" w:space="0" w:color="auto"/>
              <w:right w:val="single" w:sz="4" w:space="0" w:color="auto"/>
            </w:tcBorders>
            <w:shd w:val="clear" w:color="auto" w:fill="auto"/>
            <w:noWrap/>
            <w:vAlign w:val="center"/>
            <w:hideMark/>
          </w:tcPr>
          <w:p w14:paraId="04783992"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Urea</w:t>
            </w:r>
          </w:p>
        </w:tc>
        <w:tc>
          <w:tcPr>
            <w:tcW w:w="897" w:type="dxa"/>
            <w:tcBorders>
              <w:top w:val="nil"/>
              <w:left w:val="nil"/>
              <w:bottom w:val="single" w:sz="4" w:space="0" w:color="auto"/>
              <w:right w:val="single" w:sz="4" w:space="0" w:color="auto"/>
            </w:tcBorders>
            <w:shd w:val="clear" w:color="auto" w:fill="auto"/>
            <w:noWrap/>
            <w:vAlign w:val="center"/>
            <w:hideMark/>
          </w:tcPr>
          <w:p w14:paraId="134549BE"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DAP</w:t>
            </w:r>
          </w:p>
        </w:tc>
        <w:tc>
          <w:tcPr>
            <w:tcW w:w="675" w:type="dxa"/>
            <w:tcBorders>
              <w:top w:val="nil"/>
              <w:left w:val="nil"/>
              <w:bottom w:val="single" w:sz="4" w:space="0" w:color="auto"/>
              <w:right w:val="single" w:sz="4" w:space="0" w:color="auto"/>
            </w:tcBorders>
            <w:shd w:val="clear" w:color="auto" w:fill="auto"/>
            <w:noWrap/>
            <w:vAlign w:val="center"/>
            <w:hideMark/>
          </w:tcPr>
          <w:p w14:paraId="642ABE3C"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MOP</w:t>
            </w:r>
          </w:p>
        </w:tc>
        <w:tc>
          <w:tcPr>
            <w:tcW w:w="266" w:type="dxa"/>
            <w:tcBorders>
              <w:top w:val="nil"/>
              <w:left w:val="nil"/>
              <w:bottom w:val="nil"/>
              <w:right w:val="nil"/>
            </w:tcBorders>
            <w:shd w:val="clear" w:color="auto" w:fill="auto"/>
            <w:noWrap/>
            <w:vAlign w:val="bottom"/>
            <w:hideMark/>
          </w:tcPr>
          <w:p w14:paraId="56D0F72F" w14:textId="77777777" w:rsidR="00C966BC" w:rsidRPr="00005F2E" w:rsidRDefault="00C966BC" w:rsidP="00C966BC">
            <w:pPr>
              <w:spacing w:after="0" w:line="240" w:lineRule="auto"/>
              <w:jc w:val="center"/>
              <w:rPr>
                <w:rFonts w:eastAsia="Times New Roman" w:cstheme="minorHAnsi"/>
                <w:b/>
                <w:bCs/>
                <w:color w:val="000000"/>
              </w:rPr>
            </w:pPr>
          </w:p>
        </w:tc>
        <w:tc>
          <w:tcPr>
            <w:tcW w:w="1464" w:type="dxa"/>
            <w:tcBorders>
              <w:top w:val="nil"/>
              <w:left w:val="single" w:sz="4" w:space="0" w:color="auto"/>
              <w:bottom w:val="single" w:sz="4" w:space="0" w:color="auto"/>
              <w:right w:val="single" w:sz="4" w:space="0" w:color="auto"/>
            </w:tcBorders>
            <w:shd w:val="clear" w:color="auto" w:fill="auto"/>
            <w:vAlign w:val="center"/>
            <w:hideMark/>
          </w:tcPr>
          <w:p w14:paraId="29A7BBCA" w14:textId="77777777" w:rsidR="00C966BC" w:rsidRPr="00005F2E" w:rsidRDefault="00C966BC" w:rsidP="00C966BC">
            <w:pPr>
              <w:spacing w:after="0" w:line="240" w:lineRule="auto"/>
              <w:jc w:val="center"/>
              <w:rPr>
                <w:rFonts w:eastAsia="Times New Roman" w:cstheme="minorHAnsi"/>
                <w:b/>
                <w:bCs/>
                <w:color w:val="000000"/>
              </w:rPr>
            </w:pPr>
            <w:r w:rsidRPr="00005F2E">
              <w:rPr>
                <w:rFonts w:eastAsia="Times New Roman" w:cstheme="minorHAnsi"/>
                <w:b/>
                <w:bCs/>
                <w:color w:val="000000"/>
              </w:rPr>
              <w:t>NPK 17:17:17</w:t>
            </w:r>
          </w:p>
        </w:tc>
        <w:tc>
          <w:tcPr>
            <w:tcW w:w="785" w:type="dxa"/>
            <w:tcBorders>
              <w:top w:val="nil"/>
              <w:left w:val="nil"/>
              <w:bottom w:val="single" w:sz="4" w:space="0" w:color="auto"/>
              <w:right w:val="single" w:sz="4" w:space="0" w:color="auto"/>
            </w:tcBorders>
            <w:shd w:val="clear" w:color="auto" w:fill="auto"/>
            <w:noWrap/>
            <w:vAlign w:val="center"/>
            <w:hideMark/>
          </w:tcPr>
          <w:p w14:paraId="22DBF593"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Urea</w:t>
            </w:r>
          </w:p>
        </w:tc>
        <w:tc>
          <w:tcPr>
            <w:tcW w:w="698" w:type="dxa"/>
            <w:tcBorders>
              <w:top w:val="nil"/>
              <w:left w:val="nil"/>
              <w:bottom w:val="single" w:sz="4" w:space="0" w:color="auto"/>
              <w:right w:val="single" w:sz="4" w:space="0" w:color="auto"/>
            </w:tcBorders>
            <w:shd w:val="clear" w:color="auto" w:fill="auto"/>
            <w:noWrap/>
            <w:vAlign w:val="center"/>
            <w:hideMark/>
          </w:tcPr>
          <w:p w14:paraId="6B68BCED"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DAP</w:t>
            </w:r>
          </w:p>
        </w:tc>
        <w:tc>
          <w:tcPr>
            <w:tcW w:w="813" w:type="dxa"/>
            <w:tcBorders>
              <w:top w:val="nil"/>
              <w:left w:val="nil"/>
              <w:bottom w:val="single" w:sz="4" w:space="0" w:color="auto"/>
              <w:right w:val="single" w:sz="4" w:space="0" w:color="auto"/>
            </w:tcBorders>
            <w:shd w:val="clear" w:color="auto" w:fill="auto"/>
            <w:noWrap/>
            <w:vAlign w:val="center"/>
            <w:hideMark/>
          </w:tcPr>
          <w:p w14:paraId="2C24B69A" w14:textId="77777777" w:rsidR="00C966BC" w:rsidRPr="00005F2E" w:rsidRDefault="00C966BC" w:rsidP="005B1C16">
            <w:pPr>
              <w:spacing w:after="0" w:line="240" w:lineRule="auto"/>
              <w:jc w:val="center"/>
              <w:rPr>
                <w:rFonts w:eastAsia="Times New Roman" w:cstheme="minorHAnsi"/>
                <w:b/>
                <w:bCs/>
                <w:color w:val="000000"/>
              </w:rPr>
            </w:pPr>
            <w:r w:rsidRPr="00005F2E">
              <w:rPr>
                <w:rFonts w:eastAsia="Times New Roman" w:cstheme="minorHAnsi"/>
                <w:b/>
                <w:bCs/>
                <w:color w:val="000000"/>
              </w:rPr>
              <w:t>MOP</w:t>
            </w:r>
          </w:p>
        </w:tc>
      </w:tr>
      <w:tr w:rsidR="00C966BC" w:rsidRPr="00005F2E" w14:paraId="0FDD7ACA" w14:textId="77777777" w:rsidTr="00005F2E">
        <w:trPr>
          <w:trHeight w:val="288"/>
        </w:trPr>
        <w:tc>
          <w:tcPr>
            <w:tcW w:w="1439" w:type="dxa"/>
            <w:vMerge/>
            <w:tcBorders>
              <w:top w:val="single" w:sz="4" w:space="0" w:color="auto"/>
              <w:left w:val="single" w:sz="4" w:space="0" w:color="auto"/>
              <w:bottom w:val="single" w:sz="4" w:space="0" w:color="auto"/>
              <w:right w:val="single" w:sz="4" w:space="0" w:color="auto"/>
            </w:tcBorders>
            <w:vAlign w:val="center"/>
            <w:hideMark/>
          </w:tcPr>
          <w:p w14:paraId="56A011D5" w14:textId="77777777" w:rsidR="00C966BC" w:rsidRPr="00005F2E" w:rsidRDefault="00C966BC" w:rsidP="00C966BC">
            <w:pPr>
              <w:spacing w:after="0" w:line="240" w:lineRule="auto"/>
              <w:rPr>
                <w:rFonts w:eastAsia="Times New Roman" w:cstheme="minorHAnsi"/>
                <w:b/>
                <w:bCs/>
                <w:color w:val="000000"/>
              </w:rPr>
            </w:pPr>
          </w:p>
        </w:tc>
        <w:tc>
          <w:tcPr>
            <w:tcW w:w="38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D8FF8E"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g/plot</w:t>
            </w:r>
          </w:p>
        </w:tc>
        <w:tc>
          <w:tcPr>
            <w:tcW w:w="266" w:type="dxa"/>
            <w:tcBorders>
              <w:top w:val="nil"/>
              <w:left w:val="nil"/>
              <w:bottom w:val="nil"/>
              <w:right w:val="nil"/>
            </w:tcBorders>
            <w:shd w:val="clear" w:color="auto" w:fill="auto"/>
            <w:noWrap/>
            <w:vAlign w:val="bottom"/>
            <w:hideMark/>
          </w:tcPr>
          <w:p w14:paraId="00D0C900" w14:textId="77777777" w:rsidR="00C966BC" w:rsidRPr="00005F2E" w:rsidRDefault="00C966BC" w:rsidP="00C966BC">
            <w:pPr>
              <w:spacing w:after="0" w:line="240" w:lineRule="auto"/>
              <w:jc w:val="center"/>
              <w:rPr>
                <w:rFonts w:eastAsia="Times New Roman" w:cstheme="minorHAnsi"/>
                <w:color w:val="000000"/>
              </w:rPr>
            </w:pPr>
          </w:p>
        </w:tc>
        <w:tc>
          <w:tcPr>
            <w:tcW w:w="37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BB361"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g/plot</w:t>
            </w:r>
          </w:p>
        </w:tc>
      </w:tr>
      <w:tr w:rsidR="00C966BC" w:rsidRPr="00005F2E" w14:paraId="6F532BEE" w14:textId="77777777" w:rsidTr="00005F2E">
        <w:trPr>
          <w:trHeight w:val="288"/>
        </w:trPr>
        <w:tc>
          <w:tcPr>
            <w:tcW w:w="1439" w:type="dxa"/>
            <w:tcBorders>
              <w:top w:val="nil"/>
              <w:left w:val="single" w:sz="4" w:space="0" w:color="auto"/>
              <w:bottom w:val="single" w:sz="4" w:space="0" w:color="auto"/>
              <w:right w:val="single" w:sz="4" w:space="0" w:color="auto"/>
            </w:tcBorders>
            <w:shd w:val="clear" w:color="auto" w:fill="auto"/>
            <w:vAlign w:val="center"/>
            <w:hideMark/>
          </w:tcPr>
          <w:p w14:paraId="3EBC6190" w14:textId="1A91BA0D" w:rsidR="00C966BC" w:rsidRPr="00005F2E" w:rsidRDefault="00005F2E" w:rsidP="00C966BC">
            <w:pPr>
              <w:spacing w:after="0" w:line="240" w:lineRule="auto"/>
              <w:rPr>
                <w:rFonts w:eastAsia="Times New Roman" w:cstheme="minorHAnsi"/>
                <w:b/>
                <w:bCs/>
                <w:color w:val="000000"/>
              </w:rPr>
            </w:pPr>
            <w:r>
              <w:rPr>
                <w:rFonts w:eastAsia="Times New Roman" w:cstheme="minorHAnsi"/>
                <w:b/>
                <w:bCs/>
                <w:color w:val="000000"/>
              </w:rPr>
              <w:t>Blanket recommendation</w:t>
            </w:r>
            <w:ins w:id="46" w:author="Vandamme, Elke (CIP-SSA)" w:date="2021-02-11T21:33:00Z">
              <w:r w:rsidR="00C3320A">
                <w:rPr>
                  <w:rFonts w:eastAsia="Times New Roman" w:cstheme="minorHAnsi"/>
                  <w:b/>
                  <w:bCs/>
                  <w:color w:val="000000"/>
                </w:rPr>
                <w:t xml:space="preserve"> (BR)</w:t>
              </w:r>
            </w:ins>
            <w:r>
              <w:rPr>
                <w:rFonts w:eastAsia="Times New Roman" w:cstheme="minorHAnsi"/>
                <w:b/>
                <w:bCs/>
                <w:color w:val="000000"/>
              </w:rPr>
              <w:t xml:space="preserve"> </w:t>
            </w:r>
          </w:p>
        </w:tc>
        <w:tc>
          <w:tcPr>
            <w:tcW w:w="1464" w:type="dxa"/>
            <w:tcBorders>
              <w:top w:val="nil"/>
              <w:left w:val="nil"/>
              <w:bottom w:val="single" w:sz="4" w:space="0" w:color="auto"/>
              <w:right w:val="single" w:sz="4" w:space="0" w:color="auto"/>
            </w:tcBorders>
            <w:shd w:val="clear" w:color="auto" w:fill="auto"/>
            <w:noWrap/>
            <w:vAlign w:val="bottom"/>
          </w:tcPr>
          <w:p w14:paraId="5BF7A468" w14:textId="6D39F940" w:rsidR="00C966BC" w:rsidRPr="00005F2E" w:rsidRDefault="00C966BC" w:rsidP="00C966BC">
            <w:pPr>
              <w:spacing w:after="0" w:line="240" w:lineRule="auto"/>
              <w:jc w:val="center"/>
              <w:rPr>
                <w:rFonts w:eastAsia="Times New Roman" w:cstheme="minorHAnsi"/>
                <w:color w:val="000000"/>
              </w:rPr>
            </w:pPr>
          </w:p>
        </w:tc>
        <w:tc>
          <w:tcPr>
            <w:tcW w:w="785" w:type="dxa"/>
            <w:tcBorders>
              <w:top w:val="nil"/>
              <w:left w:val="nil"/>
              <w:bottom w:val="single" w:sz="4" w:space="0" w:color="auto"/>
              <w:right w:val="single" w:sz="4" w:space="0" w:color="auto"/>
            </w:tcBorders>
            <w:shd w:val="clear" w:color="auto" w:fill="auto"/>
            <w:noWrap/>
            <w:vAlign w:val="bottom"/>
          </w:tcPr>
          <w:p w14:paraId="466B147B" w14:textId="6D68EC31" w:rsidR="00C966BC" w:rsidRPr="00005F2E" w:rsidRDefault="00C966BC" w:rsidP="00C966BC">
            <w:pPr>
              <w:spacing w:after="0" w:line="240" w:lineRule="auto"/>
              <w:jc w:val="center"/>
              <w:rPr>
                <w:rFonts w:eastAsia="Times New Roman" w:cstheme="minorHAnsi"/>
                <w:color w:val="000000"/>
              </w:rPr>
            </w:pPr>
          </w:p>
        </w:tc>
        <w:tc>
          <w:tcPr>
            <w:tcW w:w="897" w:type="dxa"/>
            <w:tcBorders>
              <w:top w:val="nil"/>
              <w:left w:val="nil"/>
              <w:bottom w:val="single" w:sz="4" w:space="0" w:color="auto"/>
              <w:right w:val="single" w:sz="4" w:space="0" w:color="auto"/>
            </w:tcBorders>
            <w:shd w:val="clear" w:color="auto" w:fill="auto"/>
            <w:noWrap/>
            <w:vAlign w:val="bottom"/>
          </w:tcPr>
          <w:p w14:paraId="14FD7F57" w14:textId="604FB894" w:rsidR="00C966BC" w:rsidRPr="00005F2E" w:rsidRDefault="00C966BC" w:rsidP="00C966BC">
            <w:pPr>
              <w:spacing w:after="0" w:line="240" w:lineRule="auto"/>
              <w:jc w:val="center"/>
              <w:rPr>
                <w:rFonts w:eastAsia="Times New Roman" w:cstheme="minorHAnsi"/>
                <w:color w:val="000000"/>
              </w:rPr>
            </w:pPr>
          </w:p>
        </w:tc>
        <w:tc>
          <w:tcPr>
            <w:tcW w:w="675" w:type="dxa"/>
            <w:tcBorders>
              <w:top w:val="nil"/>
              <w:left w:val="nil"/>
              <w:bottom w:val="single" w:sz="4" w:space="0" w:color="auto"/>
              <w:right w:val="single" w:sz="4" w:space="0" w:color="auto"/>
            </w:tcBorders>
            <w:shd w:val="clear" w:color="auto" w:fill="auto"/>
            <w:noWrap/>
            <w:vAlign w:val="bottom"/>
          </w:tcPr>
          <w:p w14:paraId="5C0AD91D" w14:textId="779D1586" w:rsidR="00C966BC" w:rsidRPr="00005F2E" w:rsidRDefault="00C966BC" w:rsidP="00C966BC">
            <w:pPr>
              <w:spacing w:after="0" w:line="240" w:lineRule="auto"/>
              <w:jc w:val="center"/>
              <w:rPr>
                <w:rFonts w:eastAsia="Times New Roman" w:cstheme="minorHAnsi"/>
                <w:color w:val="000000"/>
              </w:rPr>
            </w:pPr>
          </w:p>
        </w:tc>
        <w:tc>
          <w:tcPr>
            <w:tcW w:w="266" w:type="dxa"/>
            <w:tcBorders>
              <w:top w:val="nil"/>
              <w:left w:val="nil"/>
              <w:bottom w:val="nil"/>
              <w:right w:val="nil"/>
            </w:tcBorders>
            <w:shd w:val="clear" w:color="auto" w:fill="auto"/>
            <w:noWrap/>
            <w:vAlign w:val="bottom"/>
          </w:tcPr>
          <w:p w14:paraId="27380354" w14:textId="77777777" w:rsidR="00C966BC" w:rsidRPr="00005F2E" w:rsidRDefault="00C966BC" w:rsidP="00C966BC">
            <w:pPr>
              <w:spacing w:after="0" w:line="240" w:lineRule="auto"/>
              <w:jc w:val="center"/>
              <w:rPr>
                <w:rFonts w:eastAsia="Times New Roman" w:cstheme="minorHAnsi"/>
                <w:color w:val="000000"/>
              </w:rPr>
            </w:pPr>
          </w:p>
        </w:tc>
        <w:tc>
          <w:tcPr>
            <w:tcW w:w="1464" w:type="dxa"/>
            <w:tcBorders>
              <w:top w:val="nil"/>
              <w:left w:val="single" w:sz="4" w:space="0" w:color="auto"/>
              <w:bottom w:val="single" w:sz="4" w:space="0" w:color="auto"/>
              <w:right w:val="single" w:sz="4" w:space="0" w:color="auto"/>
            </w:tcBorders>
            <w:shd w:val="clear" w:color="auto" w:fill="auto"/>
            <w:noWrap/>
            <w:vAlign w:val="bottom"/>
          </w:tcPr>
          <w:p w14:paraId="2AE48688" w14:textId="0A0186CD" w:rsidR="00C966BC" w:rsidRPr="00005F2E" w:rsidRDefault="00C966BC" w:rsidP="00C966BC">
            <w:pPr>
              <w:spacing w:after="0" w:line="240" w:lineRule="auto"/>
              <w:jc w:val="center"/>
              <w:rPr>
                <w:rFonts w:eastAsia="Times New Roman" w:cstheme="minorHAnsi"/>
                <w:color w:val="000000"/>
              </w:rPr>
            </w:pPr>
          </w:p>
        </w:tc>
        <w:tc>
          <w:tcPr>
            <w:tcW w:w="785" w:type="dxa"/>
            <w:tcBorders>
              <w:top w:val="nil"/>
              <w:left w:val="nil"/>
              <w:bottom w:val="single" w:sz="4" w:space="0" w:color="auto"/>
              <w:right w:val="single" w:sz="4" w:space="0" w:color="auto"/>
            </w:tcBorders>
            <w:shd w:val="clear" w:color="auto" w:fill="auto"/>
            <w:noWrap/>
            <w:vAlign w:val="bottom"/>
          </w:tcPr>
          <w:p w14:paraId="1C09E128" w14:textId="39FF1626" w:rsidR="00C966BC" w:rsidRPr="00005F2E" w:rsidRDefault="00C966BC" w:rsidP="00C966BC">
            <w:pPr>
              <w:spacing w:after="0" w:line="240" w:lineRule="auto"/>
              <w:jc w:val="center"/>
              <w:rPr>
                <w:rFonts w:eastAsia="Times New Roman" w:cstheme="minorHAnsi"/>
                <w:color w:val="000000"/>
              </w:rPr>
            </w:pPr>
          </w:p>
        </w:tc>
        <w:tc>
          <w:tcPr>
            <w:tcW w:w="698" w:type="dxa"/>
            <w:tcBorders>
              <w:top w:val="nil"/>
              <w:left w:val="nil"/>
              <w:bottom w:val="single" w:sz="4" w:space="0" w:color="auto"/>
              <w:right w:val="single" w:sz="4" w:space="0" w:color="auto"/>
            </w:tcBorders>
            <w:shd w:val="clear" w:color="auto" w:fill="auto"/>
            <w:noWrap/>
            <w:vAlign w:val="bottom"/>
          </w:tcPr>
          <w:p w14:paraId="420F7587" w14:textId="1AF4BCE3" w:rsidR="00C966BC" w:rsidRPr="00005F2E" w:rsidRDefault="00C966BC" w:rsidP="00C966BC">
            <w:pPr>
              <w:spacing w:after="0" w:line="240" w:lineRule="auto"/>
              <w:jc w:val="center"/>
              <w:rPr>
                <w:rFonts w:eastAsia="Times New Roman" w:cstheme="minorHAnsi"/>
                <w:color w:val="000000"/>
              </w:rPr>
            </w:pPr>
          </w:p>
        </w:tc>
        <w:tc>
          <w:tcPr>
            <w:tcW w:w="813" w:type="dxa"/>
            <w:tcBorders>
              <w:top w:val="nil"/>
              <w:left w:val="nil"/>
              <w:bottom w:val="single" w:sz="4" w:space="0" w:color="auto"/>
              <w:right w:val="single" w:sz="4" w:space="0" w:color="auto"/>
            </w:tcBorders>
            <w:shd w:val="clear" w:color="auto" w:fill="auto"/>
            <w:noWrap/>
            <w:vAlign w:val="bottom"/>
          </w:tcPr>
          <w:p w14:paraId="661C8625" w14:textId="0F431120" w:rsidR="00C966BC" w:rsidRPr="00005F2E" w:rsidRDefault="00C966BC" w:rsidP="00C966BC">
            <w:pPr>
              <w:spacing w:after="0" w:line="240" w:lineRule="auto"/>
              <w:jc w:val="center"/>
              <w:rPr>
                <w:rFonts w:eastAsia="Times New Roman" w:cstheme="minorHAnsi"/>
                <w:color w:val="000000"/>
              </w:rPr>
            </w:pPr>
          </w:p>
        </w:tc>
      </w:tr>
      <w:tr w:rsidR="00C966BC" w:rsidRPr="00005F2E" w14:paraId="7C03968C" w14:textId="77777777" w:rsidTr="00005F2E">
        <w:trPr>
          <w:trHeight w:val="288"/>
        </w:trPr>
        <w:tc>
          <w:tcPr>
            <w:tcW w:w="1439" w:type="dxa"/>
            <w:tcBorders>
              <w:top w:val="nil"/>
              <w:left w:val="single" w:sz="4" w:space="0" w:color="auto"/>
              <w:bottom w:val="single" w:sz="4" w:space="0" w:color="auto"/>
              <w:right w:val="single" w:sz="4" w:space="0" w:color="auto"/>
            </w:tcBorders>
            <w:shd w:val="clear" w:color="auto" w:fill="auto"/>
            <w:vAlign w:val="center"/>
            <w:hideMark/>
          </w:tcPr>
          <w:p w14:paraId="64C93847" w14:textId="0094B5FA" w:rsidR="00C966BC" w:rsidRPr="00005F2E" w:rsidRDefault="00005F2E" w:rsidP="00C966BC">
            <w:pPr>
              <w:spacing w:after="0" w:line="240" w:lineRule="auto"/>
              <w:rPr>
                <w:rFonts w:eastAsia="Times New Roman" w:cstheme="minorHAnsi"/>
                <w:b/>
                <w:bCs/>
                <w:color w:val="000000"/>
              </w:rPr>
            </w:pPr>
            <w:r w:rsidRPr="00005F2E">
              <w:rPr>
                <w:rFonts w:cstheme="minorHAnsi"/>
              </w:rPr>
              <w:t>Site-specific recommendation</w:t>
            </w:r>
            <w:ins w:id="47" w:author="Vandamme, Elke (CIP-SSA)" w:date="2021-02-11T21:33:00Z">
              <w:r w:rsidR="00C3320A">
                <w:rPr>
                  <w:rFonts w:cstheme="minorHAnsi"/>
                </w:rPr>
                <w:t xml:space="preserve"> (SSR)</w:t>
              </w:r>
            </w:ins>
          </w:p>
        </w:tc>
        <w:tc>
          <w:tcPr>
            <w:tcW w:w="1464" w:type="dxa"/>
            <w:tcBorders>
              <w:top w:val="nil"/>
              <w:left w:val="nil"/>
              <w:bottom w:val="single" w:sz="4" w:space="0" w:color="auto"/>
              <w:right w:val="single" w:sz="4" w:space="0" w:color="auto"/>
            </w:tcBorders>
            <w:shd w:val="clear" w:color="auto" w:fill="auto"/>
            <w:noWrap/>
            <w:vAlign w:val="bottom"/>
          </w:tcPr>
          <w:p w14:paraId="1680EE83" w14:textId="4B72D53B" w:rsidR="00C966BC" w:rsidRPr="00005F2E" w:rsidRDefault="00C966BC" w:rsidP="00C966BC">
            <w:pPr>
              <w:spacing w:after="0" w:line="240" w:lineRule="auto"/>
              <w:jc w:val="center"/>
              <w:rPr>
                <w:rFonts w:eastAsia="Times New Roman" w:cstheme="minorHAnsi"/>
                <w:color w:val="000000"/>
              </w:rPr>
            </w:pPr>
          </w:p>
        </w:tc>
        <w:tc>
          <w:tcPr>
            <w:tcW w:w="785" w:type="dxa"/>
            <w:tcBorders>
              <w:top w:val="nil"/>
              <w:left w:val="nil"/>
              <w:bottom w:val="single" w:sz="4" w:space="0" w:color="auto"/>
              <w:right w:val="single" w:sz="4" w:space="0" w:color="auto"/>
            </w:tcBorders>
            <w:shd w:val="clear" w:color="auto" w:fill="auto"/>
            <w:noWrap/>
            <w:vAlign w:val="bottom"/>
          </w:tcPr>
          <w:p w14:paraId="6B4ACE96" w14:textId="7713BE27" w:rsidR="00C966BC" w:rsidRPr="00005F2E" w:rsidRDefault="00C966BC" w:rsidP="00C966BC">
            <w:pPr>
              <w:spacing w:after="0" w:line="240" w:lineRule="auto"/>
              <w:jc w:val="center"/>
              <w:rPr>
                <w:rFonts w:eastAsia="Times New Roman" w:cstheme="minorHAnsi"/>
                <w:color w:val="000000"/>
              </w:rPr>
            </w:pPr>
          </w:p>
        </w:tc>
        <w:tc>
          <w:tcPr>
            <w:tcW w:w="897" w:type="dxa"/>
            <w:tcBorders>
              <w:top w:val="nil"/>
              <w:left w:val="nil"/>
              <w:bottom w:val="single" w:sz="4" w:space="0" w:color="auto"/>
              <w:right w:val="single" w:sz="4" w:space="0" w:color="auto"/>
            </w:tcBorders>
            <w:shd w:val="clear" w:color="auto" w:fill="auto"/>
            <w:noWrap/>
            <w:vAlign w:val="bottom"/>
          </w:tcPr>
          <w:p w14:paraId="2FE436C5" w14:textId="2AC23263" w:rsidR="00C966BC" w:rsidRPr="00005F2E" w:rsidRDefault="00C966BC" w:rsidP="00C966BC">
            <w:pPr>
              <w:spacing w:after="0" w:line="240" w:lineRule="auto"/>
              <w:jc w:val="center"/>
              <w:rPr>
                <w:rFonts w:eastAsia="Times New Roman" w:cstheme="minorHAnsi"/>
                <w:color w:val="000000"/>
              </w:rPr>
            </w:pPr>
          </w:p>
        </w:tc>
        <w:tc>
          <w:tcPr>
            <w:tcW w:w="675" w:type="dxa"/>
            <w:tcBorders>
              <w:top w:val="nil"/>
              <w:left w:val="nil"/>
              <w:bottom w:val="single" w:sz="4" w:space="0" w:color="auto"/>
              <w:right w:val="single" w:sz="4" w:space="0" w:color="auto"/>
            </w:tcBorders>
            <w:shd w:val="clear" w:color="auto" w:fill="auto"/>
            <w:noWrap/>
            <w:vAlign w:val="bottom"/>
          </w:tcPr>
          <w:p w14:paraId="6115FB28" w14:textId="1671E746" w:rsidR="00C966BC" w:rsidRPr="00005F2E" w:rsidRDefault="00C966BC" w:rsidP="00C966BC">
            <w:pPr>
              <w:spacing w:after="0" w:line="240" w:lineRule="auto"/>
              <w:jc w:val="center"/>
              <w:rPr>
                <w:rFonts w:eastAsia="Times New Roman" w:cstheme="minorHAnsi"/>
                <w:color w:val="000000"/>
              </w:rPr>
            </w:pPr>
          </w:p>
        </w:tc>
        <w:tc>
          <w:tcPr>
            <w:tcW w:w="266" w:type="dxa"/>
            <w:tcBorders>
              <w:top w:val="nil"/>
              <w:left w:val="nil"/>
              <w:bottom w:val="nil"/>
              <w:right w:val="nil"/>
            </w:tcBorders>
            <w:shd w:val="clear" w:color="auto" w:fill="auto"/>
            <w:noWrap/>
            <w:vAlign w:val="bottom"/>
          </w:tcPr>
          <w:p w14:paraId="23511456" w14:textId="77777777" w:rsidR="00C966BC" w:rsidRPr="00005F2E" w:rsidRDefault="00C966BC" w:rsidP="00C966BC">
            <w:pPr>
              <w:spacing w:after="0" w:line="240" w:lineRule="auto"/>
              <w:jc w:val="center"/>
              <w:rPr>
                <w:rFonts w:eastAsia="Times New Roman" w:cstheme="minorHAnsi"/>
                <w:color w:val="000000"/>
              </w:rPr>
            </w:pPr>
          </w:p>
        </w:tc>
        <w:tc>
          <w:tcPr>
            <w:tcW w:w="1464" w:type="dxa"/>
            <w:tcBorders>
              <w:top w:val="nil"/>
              <w:left w:val="single" w:sz="4" w:space="0" w:color="auto"/>
              <w:bottom w:val="single" w:sz="4" w:space="0" w:color="auto"/>
              <w:right w:val="single" w:sz="4" w:space="0" w:color="auto"/>
            </w:tcBorders>
            <w:shd w:val="clear" w:color="auto" w:fill="auto"/>
            <w:noWrap/>
            <w:vAlign w:val="bottom"/>
          </w:tcPr>
          <w:p w14:paraId="7885E2CF" w14:textId="79FDBE13" w:rsidR="00C966BC" w:rsidRPr="00005F2E" w:rsidRDefault="00C966BC" w:rsidP="00C966BC">
            <w:pPr>
              <w:spacing w:after="0" w:line="240" w:lineRule="auto"/>
              <w:jc w:val="center"/>
              <w:rPr>
                <w:rFonts w:eastAsia="Times New Roman" w:cstheme="minorHAnsi"/>
                <w:color w:val="000000"/>
              </w:rPr>
            </w:pPr>
          </w:p>
        </w:tc>
        <w:tc>
          <w:tcPr>
            <w:tcW w:w="785" w:type="dxa"/>
            <w:tcBorders>
              <w:top w:val="nil"/>
              <w:left w:val="nil"/>
              <w:bottom w:val="single" w:sz="4" w:space="0" w:color="auto"/>
              <w:right w:val="single" w:sz="4" w:space="0" w:color="auto"/>
            </w:tcBorders>
            <w:shd w:val="clear" w:color="auto" w:fill="auto"/>
            <w:noWrap/>
            <w:vAlign w:val="bottom"/>
          </w:tcPr>
          <w:p w14:paraId="435B088C" w14:textId="23E742E3" w:rsidR="00C966BC" w:rsidRPr="00005F2E" w:rsidRDefault="00C966BC" w:rsidP="00C966BC">
            <w:pPr>
              <w:spacing w:after="0" w:line="240" w:lineRule="auto"/>
              <w:jc w:val="center"/>
              <w:rPr>
                <w:rFonts w:eastAsia="Times New Roman" w:cstheme="minorHAnsi"/>
                <w:color w:val="000000"/>
              </w:rPr>
            </w:pPr>
          </w:p>
        </w:tc>
        <w:tc>
          <w:tcPr>
            <w:tcW w:w="698" w:type="dxa"/>
            <w:tcBorders>
              <w:top w:val="nil"/>
              <w:left w:val="nil"/>
              <w:bottom w:val="single" w:sz="4" w:space="0" w:color="auto"/>
              <w:right w:val="single" w:sz="4" w:space="0" w:color="auto"/>
            </w:tcBorders>
            <w:shd w:val="clear" w:color="auto" w:fill="auto"/>
            <w:noWrap/>
            <w:vAlign w:val="bottom"/>
          </w:tcPr>
          <w:p w14:paraId="1663CBB0" w14:textId="22C61383" w:rsidR="00C966BC" w:rsidRPr="00005F2E" w:rsidRDefault="00C966BC" w:rsidP="00C966BC">
            <w:pPr>
              <w:spacing w:after="0" w:line="240" w:lineRule="auto"/>
              <w:jc w:val="center"/>
              <w:rPr>
                <w:rFonts w:eastAsia="Times New Roman" w:cstheme="minorHAnsi"/>
                <w:color w:val="000000"/>
              </w:rPr>
            </w:pPr>
          </w:p>
        </w:tc>
        <w:tc>
          <w:tcPr>
            <w:tcW w:w="813" w:type="dxa"/>
            <w:tcBorders>
              <w:top w:val="nil"/>
              <w:left w:val="nil"/>
              <w:bottom w:val="single" w:sz="4" w:space="0" w:color="auto"/>
              <w:right w:val="single" w:sz="4" w:space="0" w:color="auto"/>
            </w:tcBorders>
            <w:shd w:val="clear" w:color="auto" w:fill="auto"/>
            <w:noWrap/>
            <w:vAlign w:val="bottom"/>
          </w:tcPr>
          <w:p w14:paraId="0D89D6D6" w14:textId="641C0A5A" w:rsidR="00C966BC" w:rsidRPr="00005F2E" w:rsidRDefault="00C966BC" w:rsidP="00C966BC">
            <w:pPr>
              <w:spacing w:after="0" w:line="240" w:lineRule="auto"/>
              <w:jc w:val="center"/>
              <w:rPr>
                <w:rFonts w:eastAsia="Times New Roman" w:cstheme="minorHAnsi"/>
                <w:color w:val="000000"/>
              </w:rPr>
            </w:pPr>
          </w:p>
        </w:tc>
      </w:tr>
      <w:tr w:rsidR="00C966BC" w:rsidRPr="00005F2E" w14:paraId="14DB0AE5" w14:textId="77777777" w:rsidTr="00005F2E">
        <w:trPr>
          <w:trHeight w:val="984"/>
        </w:trPr>
        <w:tc>
          <w:tcPr>
            <w:tcW w:w="1439" w:type="dxa"/>
            <w:tcBorders>
              <w:top w:val="nil"/>
              <w:left w:val="single" w:sz="4" w:space="0" w:color="auto"/>
              <w:bottom w:val="single" w:sz="4" w:space="0" w:color="auto"/>
              <w:right w:val="single" w:sz="4" w:space="0" w:color="auto"/>
            </w:tcBorders>
            <w:shd w:val="clear" w:color="auto" w:fill="auto"/>
            <w:vAlign w:val="bottom"/>
            <w:hideMark/>
          </w:tcPr>
          <w:p w14:paraId="390E99AA" w14:textId="40D27014" w:rsidR="00C966BC" w:rsidRPr="00005F2E" w:rsidRDefault="00C966BC" w:rsidP="00C966BC">
            <w:pPr>
              <w:spacing w:after="0" w:line="240" w:lineRule="auto"/>
              <w:rPr>
                <w:rFonts w:eastAsia="Times New Roman" w:cstheme="minorHAnsi"/>
                <w:color w:val="000000"/>
              </w:rPr>
            </w:pPr>
            <w:r w:rsidRPr="00005F2E">
              <w:rPr>
                <w:rFonts w:eastAsia="Times New Roman" w:cstheme="minorHAnsi"/>
                <w:color w:val="000000"/>
              </w:rPr>
              <w:t xml:space="preserve">Total </w:t>
            </w:r>
            <w:r w:rsidR="007C12BA" w:rsidRPr="00005F2E">
              <w:rPr>
                <w:rFonts w:eastAsia="Times New Roman" w:cstheme="minorHAnsi"/>
                <w:color w:val="000000"/>
                <w:lang w:val="en-GB"/>
              </w:rPr>
              <w:t xml:space="preserve">quantity </w:t>
            </w:r>
            <w:r w:rsidRPr="00005F2E">
              <w:rPr>
                <w:rFonts w:eastAsia="Times New Roman" w:cstheme="minorHAnsi"/>
                <w:color w:val="000000"/>
              </w:rPr>
              <w:t xml:space="preserve">needed for </w:t>
            </w:r>
            <w:r w:rsidR="00005F2E">
              <w:rPr>
                <w:rFonts w:eastAsia="Times New Roman" w:cstheme="minorHAnsi"/>
                <w:color w:val="000000"/>
              </w:rPr>
              <w:t>……</w:t>
            </w:r>
            <w:r w:rsidRPr="00005F2E">
              <w:rPr>
                <w:rFonts w:eastAsia="Times New Roman" w:cstheme="minorHAnsi"/>
                <w:color w:val="000000"/>
              </w:rPr>
              <w:t xml:space="preserve"> trials (kg)</w:t>
            </w:r>
          </w:p>
        </w:tc>
        <w:tc>
          <w:tcPr>
            <w:tcW w:w="1464" w:type="dxa"/>
            <w:tcBorders>
              <w:top w:val="nil"/>
              <w:left w:val="nil"/>
              <w:bottom w:val="single" w:sz="4" w:space="0" w:color="auto"/>
              <w:right w:val="single" w:sz="4" w:space="0" w:color="auto"/>
            </w:tcBorders>
            <w:shd w:val="clear" w:color="auto" w:fill="auto"/>
            <w:noWrap/>
            <w:vAlign w:val="bottom"/>
            <w:hideMark/>
          </w:tcPr>
          <w:p w14:paraId="0029D233"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173</w:t>
            </w:r>
          </w:p>
        </w:tc>
        <w:tc>
          <w:tcPr>
            <w:tcW w:w="785" w:type="dxa"/>
            <w:tcBorders>
              <w:top w:val="nil"/>
              <w:left w:val="nil"/>
              <w:bottom w:val="single" w:sz="4" w:space="0" w:color="auto"/>
              <w:right w:val="single" w:sz="4" w:space="0" w:color="auto"/>
            </w:tcBorders>
            <w:shd w:val="clear" w:color="auto" w:fill="auto"/>
            <w:noWrap/>
            <w:vAlign w:val="bottom"/>
            <w:hideMark/>
          </w:tcPr>
          <w:p w14:paraId="5F718DEC"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c>
          <w:tcPr>
            <w:tcW w:w="897" w:type="dxa"/>
            <w:tcBorders>
              <w:top w:val="nil"/>
              <w:left w:val="nil"/>
              <w:bottom w:val="single" w:sz="4" w:space="0" w:color="auto"/>
              <w:right w:val="single" w:sz="4" w:space="0" w:color="auto"/>
            </w:tcBorders>
            <w:shd w:val="clear" w:color="auto" w:fill="auto"/>
            <w:noWrap/>
            <w:vAlign w:val="bottom"/>
            <w:hideMark/>
          </w:tcPr>
          <w:p w14:paraId="225E74B3"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c>
          <w:tcPr>
            <w:tcW w:w="675" w:type="dxa"/>
            <w:tcBorders>
              <w:top w:val="nil"/>
              <w:left w:val="nil"/>
              <w:bottom w:val="single" w:sz="4" w:space="0" w:color="auto"/>
              <w:right w:val="single" w:sz="4" w:space="0" w:color="auto"/>
            </w:tcBorders>
            <w:shd w:val="clear" w:color="auto" w:fill="auto"/>
            <w:noWrap/>
            <w:vAlign w:val="bottom"/>
            <w:hideMark/>
          </w:tcPr>
          <w:p w14:paraId="1CAFB05A"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c>
          <w:tcPr>
            <w:tcW w:w="266" w:type="dxa"/>
            <w:tcBorders>
              <w:top w:val="nil"/>
              <w:left w:val="nil"/>
              <w:bottom w:val="single" w:sz="4" w:space="0" w:color="auto"/>
              <w:right w:val="nil"/>
            </w:tcBorders>
            <w:shd w:val="clear" w:color="auto" w:fill="auto"/>
            <w:noWrap/>
            <w:vAlign w:val="bottom"/>
            <w:hideMark/>
          </w:tcPr>
          <w:p w14:paraId="1B0D1E73"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 </w:t>
            </w:r>
          </w:p>
        </w:tc>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6155ECA1"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173</w:t>
            </w:r>
          </w:p>
        </w:tc>
        <w:tc>
          <w:tcPr>
            <w:tcW w:w="785" w:type="dxa"/>
            <w:tcBorders>
              <w:top w:val="nil"/>
              <w:left w:val="nil"/>
              <w:bottom w:val="single" w:sz="4" w:space="0" w:color="auto"/>
              <w:right w:val="single" w:sz="4" w:space="0" w:color="auto"/>
            </w:tcBorders>
            <w:shd w:val="clear" w:color="auto" w:fill="auto"/>
            <w:noWrap/>
            <w:vAlign w:val="bottom"/>
            <w:hideMark/>
          </w:tcPr>
          <w:p w14:paraId="3863C7F0"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c>
          <w:tcPr>
            <w:tcW w:w="698" w:type="dxa"/>
            <w:tcBorders>
              <w:top w:val="nil"/>
              <w:left w:val="nil"/>
              <w:bottom w:val="single" w:sz="4" w:space="0" w:color="auto"/>
              <w:right w:val="single" w:sz="4" w:space="0" w:color="auto"/>
            </w:tcBorders>
            <w:shd w:val="clear" w:color="auto" w:fill="auto"/>
            <w:noWrap/>
            <w:vAlign w:val="bottom"/>
            <w:hideMark/>
          </w:tcPr>
          <w:p w14:paraId="66FA07CB"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c>
          <w:tcPr>
            <w:tcW w:w="813" w:type="dxa"/>
            <w:tcBorders>
              <w:top w:val="nil"/>
              <w:left w:val="nil"/>
              <w:bottom w:val="single" w:sz="4" w:space="0" w:color="auto"/>
              <w:right w:val="single" w:sz="4" w:space="0" w:color="auto"/>
            </w:tcBorders>
            <w:shd w:val="clear" w:color="auto" w:fill="auto"/>
            <w:noWrap/>
            <w:vAlign w:val="bottom"/>
            <w:hideMark/>
          </w:tcPr>
          <w:p w14:paraId="2109ED23" w14:textId="77777777" w:rsidR="00C966BC" w:rsidRPr="00005F2E" w:rsidRDefault="00C966BC" w:rsidP="00C966BC">
            <w:pPr>
              <w:spacing w:after="0" w:line="240" w:lineRule="auto"/>
              <w:jc w:val="center"/>
              <w:rPr>
                <w:rFonts w:eastAsia="Times New Roman" w:cstheme="minorHAnsi"/>
                <w:color w:val="000000"/>
              </w:rPr>
            </w:pPr>
            <w:r w:rsidRPr="00005F2E">
              <w:rPr>
                <w:rFonts w:eastAsia="Times New Roman" w:cstheme="minorHAnsi"/>
                <w:color w:val="000000"/>
              </w:rPr>
              <w:t>9</w:t>
            </w:r>
          </w:p>
        </w:tc>
      </w:tr>
    </w:tbl>
    <w:p w14:paraId="5FE79666" w14:textId="13B256E1" w:rsidR="002B05E7" w:rsidRPr="00005F2E" w:rsidRDefault="002B05E7">
      <w:pPr>
        <w:rPr>
          <w:rFonts w:cstheme="minorHAnsi"/>
          <w:b/>
          <w:lang w:val="en-GB"/>
        </w:rPr>
      </w:pPr>
    </w:p>
    <w:p w14:paraId="705BB7B1" w14:textId="28EE7ABE" w:rsidR="002861E5" w:rsidRPr="00005F2E" w:rsidRDefault="002861E5" w:rsidP="002861E5">
      <w:pPr>
        <w:pStyle w:val="ListParagraph"/>
        <w:numPr>
          <w:ilvl w:val="1"/>
          <w:numId w:val="4"/>
        </w:numPr>
        <w:rPr>
          <w:rFonts w:cstheme="minorHAnsi"/>
          <w:b/>
          <w:lang w:val="en-GB"/>
        </w:rPr>
      </w:pPr>
      <w:r w:rsidRPr="00005F2E">
        <w:rPr>
          <w:rFonts w:cstheme="minorHAnsi"/>
          <w:b/>
          <w:lang w:val="en-GB"/>
        </w:rPr>
        <w:t>Planting</w:t>
      </w:r>
    </w:p>
    <w:p w14:paraId="69B86BD8" w14:textId="5A1F5C54" w:rsidR="00AD698A" w:rsidRPr="00005F2E" w:rsidRDefault="002861E5" w:rsidP="00A46E88">
      <w:pPr>
        <w:rPr>
          <w:rFonts w:cstheme="minorHAnsi"/>
          <w:lang w:val="en-GB"/>
        </w:rPr>
      </w:pPr>
      <w:r w:rsidRPr="00005F2E">
        <w:rPr>
          <w:rFonts w:cstheme="minorHAnsi"/>
          <w:lang w:val="en-GB"/>
        </w:rPr>
        <w:t xml:space="preserve">After fertilizer application, </w:t>
      </w:r>
      <w:r w:rsidR="00573734" w:rsidRPr="00005F2E">
        <w:rPr>
          <w:rFonts w:cstheme="minorHAnsi"/>
          <w:lang w:val="en-GB"/>
        </w:rPr>
        <w:t xml:space="preserve">seed </w:t>
      </w:r>
      <w:r w:rsidR="00115568" w:rsidRPr="00005F2E">
        <w:rPr>
          <w:rFonts w:cstheme="minorHAnsi"/>
          <w:lang w:val="en-GB"/>
        </w:rPr>
        <w:t xml:space="preserve">potato tubers will be planted </w:t>
      </w:r>
      <w:r w:rsidR="00573734" w:rsidRPr="00005F2E">
        <w:rPr>
          <w:rFonts w:cstheme="minorHAnsi"/>
          <w:lang w:val="en-GB"/>
        </w:rPr>
        <w:t xml:space="preserve">in the furrows spaced 30 cm apart, using a rope with </w:t>
      </w:r>
      <w:r w:rsidR="00DC7292" w:rsidRPr="00005F2E">
        <w:rPr>
          <w:rFonts w:cstheme="minorHAnsi"/>
          <w:lang w:val="en-GB"/>
        </w:rPr>
        <w:t xml:space="preserve">30 cm spaced marks. The furrows will then be covered with soil. </w:t>
      </w:r>
      <w:r w:rsidR="00BA04CB" w:rsidRPr="00005F2E">
        <w:rPr>
          <w:rFonts w:cstheme="minorHAnsi"/>
          <w:lang w:val="en-GB"/>
        </w:rPr>
        <w:t>For each plot, 96 tubers will be needed for planting</w:t>
      </w:r>
      <w:r w:rsidR="007C12BA" w:rsidRPr="00005F2E">
        <w:rPr>
          <w:rFonts w:cstheme="minorHAnsi"/>
          <w:lang w:val="en-GB"/>
        </w:rPr>
        <w:t>.</w:t>
      </w:r>
      <w:r w:rsidR="0005155D" w:rsidRPr="00005F2E">
        <w:rPr>
          <w:rFonts w:cstheme="minorHAnsi"/>
          <w:lang w:val="en-GB"/>
        </w:rPr>
        <w:t xml:space="preserve"> </w:t>
      </w:r>
      <w:commentRangeStart w:id="48"/>
      <w:r w:rsidR="0005155D" w:rsidRPr="00005F2E">
        <w:rPr>
          <w:rFonts w:cstheme="minorHAnsi"/>
          <w:lang w:val="en-GB"/>
        </w:rPr>
        <w:t xml:space="preserve">The </w:t>
      </w:r>
      <w:r w:rsidR="005A7EF5" w:rsidRPr="00005F2E">
        <w:rPr>
          <w:rFonts w:cstheme="minorHAnsi"/>
          <w:lang w:val="en-GB"/>
        </w:rPr>
        <w:t xml:space="preserve">number </w:t>
      </w:r>
      <w:r w:rsidR="0005155D" w:rsidRPr="00005F2E">
        <w:rPr>
          <w:rFonts w:cstheme="minorHAnsi"/>
          <w:lang w:val="en-GB"/>
        </w:rPr>
        <w:t>of tubers need</w:t>
      </w:r>
      <w:r w:rsidR="005A7EF5" w:rsidRPr="00005F2E">
        <w:rPr>
          <w:rFonts w:cstheme="minorHAnsi"/>
          <w:lang w:val="en-GB"/>
        </w:rPr>
        <w:t>ed</w:t>
      </w:r>
      <w:r w:rsidR="0005155D" w:rsidRPr="00005F2E">
        <w:rPr>
          <w:rFonts w:cstheme="minorHAnsi"/>
          <w:lang w:val="en-GB"/>
        </w:rPr>
        <w:t xml:space="preserve"> per trial is </w:t>
      </w:r>
      <w:r w:rsidR="00815BCC" w:rsidRPr="00005F2E">
        <w:rPr>
          <w:rFonts w:cstheme="minorHAnsi"/>
          <w:lang w:val="en-GB"/>
        </w:rPr>
        <w:t>192</w:t>
      </w:r>
      <w:r w:rsidR="00B25F64" w:rsidRPr="00005F2E">
        <w:rPr>
          <w:rFonts w:cstheme="minorHAnsi"/>
          <w:lang w:val="en-GB"/>
        </w:rPr>
        <w:t xml:space="preserve"> (approximately </w:t>
      </w:r>
      <w:r w:rsidR="00815BCC" w:rsidRPr="00005F2E">
        <w:rPr>
          <w:rFonts w:cstheme="minorHAnsi"/>
          <w:lang w:val="en-GB"/>
        </w:rPr>
        <w:t>2</w:t>
      </w:r>
      <w:r w:rsidR="0055622E" w:rsidRPr="00005F2E">
        <w:rPr>
          <w:rFonts w:cstheme="minorHAnsi"/>
          <w:lang w:val="en-GB"/>
        </w:rPr>
        <w:t xml:space="preserve">0 </w:t>
      </w:r>
      <w:r w:rsidR="00732462" w:rsidRPr="00005F2E">
        <w:rPr>
          <w:rFonts w:cstheme="minorHAnsi"/>
          <w:lang w:val="en-GB"/>
        </w:rPr>
        <w:t>kg)</w:t>
      </w:r>
      <w:r w:rsidR="00B25F64" w:rsidRPr="00005F2E">
        <w:rPr>
          <w:rFonts w:cstheme="minorHAnsi"/>
          <w:lang w:val="en-GB"/>
        </w:rPr>
        <w:t xml:space="preserve">, and the total number of tubers </w:t>
      </w:r>
      <w:r w:rsidR="00732462" w:rsidRPr="00005F2E">
        <w:rPr>
          <w:rFonts w:cstheme="minorHAnsi"/>
          <w:lang w:val="en-GB"/>
        </w:rPr>
        <w:t xml:space="preserve">needed per district (25 trials) is </w:t>
      </w:r>
      <w:r w:rsidR="003372CC" w:rsidRPr="00005F2E">
        <w:rPr>
          <w:rFonts w:cstheme="minorHAnsi"/>
          <w:lang w:val="en-GB"/>
        </w:rPr>
        <w:t>4</w:t>
      </w:r>
      <w:r w:rsidR="00732462" w:rsidRPr="00005F2E">
        <w:rPr>
          <w:rFonts w:cstheme="minorHAnsi"/>
          <w:lang w:val="en-GB"/>
        </w:rPr>
        <w:t>,</w:t>
      </w:r>
      <w:r w:rsidR="00815BCC" w:rsidRPr="00005F2E">
        <w:rPr>
          <w:rFonts w:cstheme="minorHAnsi"/>
          <w:lang w:val="en-GB"/>
        </w:rPr>
        <w:t>8</w:t>
      </w:r>
      <w:r w:rsidR="00732462" w:rsidRPr="00005F2E">
        <w:rPr>
          <w:rFonts w:cstheme="minorHAnsi"/>
          <w:lang w:val="en-GB"/>
        </w:rPr>
        <w:t>00</w:t>
      </w:r>
      <w:r w:rsidR="003372CC" w:rsidRPr="00005F2E">
        <w:rPr>
          <w:rFonts w:cstheme="minorHAnsi"/>
          <w:lang w:val="en-GB"/>
        </w:rPr>
        <w:t xml:space="preserve"> (approximately </w:t>
      </w:r>
      <w:r w:rsidR="0055622E" w:rsidRPr="00005F2E">
        <w:rPr>
          <w:rFonts w:cstheme="minorHAnsi"/>
          <w:lang w:val="en-GB"/>
        </w:rPr>
        <w:t xml:space="preserve">500 </w:t>
      </w:r>
      <w:r w:rsidR="003372CC" w:rsidRPr="00005F2E">
        <w:rPr>
          <w:rFonts w:cstheme="minorHAnsi"/>
          <w:lang w:val="en-GB"/>
        </w:rPr>
        <w:t>kg)</w:t>
      </w:r>
      <w:r w:rsidR="00732462" w:rsidRPr="00005F2E">
        <w:rPr>
          <w:rFonts w:cstheme="minorHAnsi"/>
          <w:lang w:val="en-GB"/>
        </w:rPr>
        <w:t>.</w:t>
      </w:r>
      <w:commentRangeEnd w:id="48"/>
      <w:r w:rsidR="00C3320A">
        <w:rPr>
          <w:rStyle w:val="CommentReference"/>
        </w:rPr>
        <w:commentReference w:id="48"/>
      </w:r>
    </w:p>
    <w:p w14:paraId="1AEBF6E6" w14:textId="77777777" w:rsidR="007C12BA" w:rsidRPr="00005F2E" w:rsidRDefault="007C12BA" w:rsidP="00A46E88">
      <w:pPr>
        <w:rPr>
          <w:rFonts w:cstheme="minorHAnsi"/>
          <w:lang w:val="en-GB"/>
        </w:rPr>
      </w:pPr>
    </w:p>
    <w:p w14:paraId="5DF9CE2A" w14:textId="45258710" w:rsidR="001072BA" w:rsidRPr="00005F2E" w:rsidRDefault="001072BA" w:rsidP="00BD744E">
      <w:pPr>
        <w:pStyle w:val="ListParagraph"/>
        <w:numPr>
          <w:ilvl w:val="1"/>
          <w:numId w:val="4"/>
        </w:numPr>
        <w:rPr>
          <w:rFonts w:cstheme="minorHAnsi"/>
          <w:b/>
          <w:lang w:val="en-GB"/>
        </w:rPr>
      </w:pPr>
      <w:r w:rsidRPr="00005F2E">
        <w:rPr>
          <w:rFonts w:cstheme="minorHAnsi"/>
          <w:b/>
          <w:lang w:val="en-GB"/>
        </w:rPr>
        <w:t>First weeding and earthing up</w:t>
      </w:r>
    </w:p>
    <w:p w14:paraId="4BBB45DB" w14:textId="082FE39A" w:rsidR="001072BA" w:rsidRPr="00005F2E" w:rsidRDefault="001072BA" w:rsidP="001072BA">
      <w:pPr>
        <w:rPr>
          <w:rFonts w:cstheme="minorHAnsi"/>
          <w:bCs/>
          <w:lang w:val="en-GB"/>
        </w:rPr>
      </w:pPr>
      <w:r w:rsidRPr="00005F2E">
        <w:rPr>
          <w:rFonts w:cstheme="minorHAnsi"/>
          <w:bCs/>
          <w:lang w:val="en-GB"/>
        </w:rPr>
        <w:t xml:space="preserve">First weeding and earthing up will be done at around </w:t>
      </w:r>
      <w:r w:rsidR="0048384E" w:rsidRPr="00005F2E">
        <w:rPr>
          <w:rFonts w:cstheme="minorHAnsi"/>
          <w:bCs/>
          <w:lang w:val="en-GB"/>
        </w:rPr>
        <w:t>4-6</w:t>
      </w:r>
      <w:r w:rsidRPr="00005F2E">
        <w:rPr>
          <w:rFonts w:cstheme="minorHAnsi"/>
          <w:bCs/>
          <w:lang w:val="en-GB"/>
        </w:rPr>
        <w:t xml:space="preserve"> weeks after planting in the presence of </w:t>
      </w:r>
      <w:r w:rsidR="00670C3D" w:rsidRPr="00005F2E">
        <w:rPr>
          <w:rFonts w:cstheme="minorHAnsi"/>
          <w:bCs/>
          <w:lang w:val="en-GB"/>
        </w:rPr>
        <w:t>Extension agent</w:t>
      </w:r>
      <w:r w:rsidR="007818F2" w:rsidRPr="00005F2E">
        <w:rPr>
          <w:rFonts w:cstheme="minorHAnsi"/>
          <w:bCs/>
          <w:lang w:val="en-GB"/>
        </w:rPr>
        <w:t xml:space="preserve">, and </w:t>
      </w:r>
      <w:r w:rsidR="009F2F5C" w:rsidRPr="00005F2E">
        <w:rPr>
          <w:rFonts w:cstheme="minorHAnsi"/>
          <w:bCs/>
          <w:lang w:val="en-GB"/>
        </w:rPr>
        <w:t xml:space="preserve">the extension agent </w:t>
      </w:r>
      <w:r w:rsidR="00650819" w:rsidRPr="00005F2E">
        <w:rPr>
          <w:rFonts w:cstheme="minorHAnsi"/>
          <w:bCs/>
          <w:lang w:val="en-GB"/>
        </w:rPr>
        <w:t xml:space="preserve">will </w:t>
      </w:r>
      <w:r w:rsidR="009F2F5C" w:rsidRPr="00005F2E">
        <w:rPr>
          <w:rFonts w:cstheme="minorHAnsi"/>
          <w:bCs/>
          <w:lang w:val="en-GB"/>
        </w:rPr>
        <w:t xml:space="preserve">help a farmer to </w:t>
      </w:r>
      <w:r w:rsidR="00650819" w:rsidRPr="00005F2E">
        <w:rPr>
          <w:rFonts w:cstheme="minorHAnsi"/>
          <w:bCs/>
          <w:lang w:val="en-GB"/>
        </w:rPr>
        <w:t xml:space="preserve">apply the second </w:t>
      </w:r>
      <w:r w:rsidR="007818F2" w:rsidRPr="00005F2E">
        <w:rPr>
          <w:rFonts w:cstheme="minorHAnsi"/>
          <w:bCs/>
          <w:lang w:val="en-GB"/>
        </w:rPr>
        <w:t>dose</w:t>
      </w:r>
      <w:r w:rsidR="00650819" w:rsidRPr="00005F2E">
        <w:rPr>
          <w:rFonts w:cstheme="minorHAnsi"/>
          <w:bCs/>
          <w:lang w:val="en-GB"/>
        </w:rPr>
        <w:t xml:space="preserve"> of fertilizer</w:t>
      </w:r>
      <w:r w:rsidR="007818F2" w:rsidRPr="00005F2E">
        <w:rPr>
          <w:rFonts w:cstheme="minorHAnsi"/>
          <w:bCs/>
          <w:lang w:val="en-GB"/>
        </w:rPr>
        <w:t>s.</w:t>
      </w:r>
    </w:p>
    <w:p w14:paraId="3395DEE8" w14:textId="77777777" w:rsidR="001072BA" w:rsidRPr="00005F2E" w:rsidRDefault="001072BA" w:rsidP="00650819">
      <w:pPr>
        <w:pStyle w:val="ListParagraph"/>
        <w:rPr>
          <w:rFonts w:cstheme="minorHAnsi"/>
          <w:b/>
          <w:lang w:val="en-GB"/>
        </w:rPr>
      </w:pPr>
    </w:p>
    <w:p w14:paraId="09892C5B" w14:textId="3BBBB248" w:rsidR="00BD744E" w:rsidRPr="00005F2E" w:rsidRDefault="00EE345A" w:rsidP="00BD744E">
      <w:pPr>
        <w:pStyle w:val="ListParagraph"/>
        <w:numPr>
          <w:ilvl w:val="1"/>
          <w:numId w:val="4"/>
        </w:numPr>
        <w:rPr>
          <w:rFonts w:cstheme="minorHAnsi"/>
          <w:b/>
          <w:lang w:val="en-GB"/>
        </w:rPr>
      </w:pPr>
      <w:r w:rsidRPr="00005F2E">
        <w:rPr>
          <w:rFonts w:cstheme="minorHAnsi"/>
          <w:b/>
          <w:lang w:val="en-GB"/>
        </w:rPr>
        <w:t>Field</w:t>
      </w:r>
      <w:r w:rsidR="00BD744E" w:rsidRPr="00005F2E">
        <w:rPr>
          <w:rFonts w:cstheme="minorHAnsi"/>
          <w:b/>
          <w:lang w:val="en-GB"/>
        </w:rPr>
        <w:t xml:space="preserve"> management</w:t>
      </w:r>
    </w:p>
    <w:p w14:paraId="72662BD8" w14:textId="7138A6B1" w:rsidR="003A0B38" w:rsidRPr="00005F2E" w:rsidRDefault="003A0B38" w:rsidP="003A0B38">
      <w:pPr>
        <w:rPr>
          <w:rFonts w:cstheme="minorHAnsi"/>
          <w:lang w:val="en-GB"/>
        </w:rPr>
      </w:pPr>
      <w:r w:rsidRPr="00005F2E">
        <w:rPr>
          <w:rFonts w:cstheme="minorHAnsi"/>
          <w:lang w:val="en-GB"/>
        </w:rPr>
        <w:lastRenderedPageBreak/>
        <w:t>Apart from fertilizer application, farmers will manage the plots according to their usual practice</w:t>
      </w:r>
      <w:r w:rsidR="00F77216" w:rsidRPr="00005F2E">
        <w:rPr>
          <w:rFonts w:cstheme="minorHAnsi"/>
          <w:lang w:val="en-GB"/>
        </w:rPr>
        <w:t xml:space="preserve">. </w:t>
      </w:r>
      <w:r w:rsidR="009A2CA6" w:rsidRPr="00005F2E">
        <w:rPr>
          <w:rFonts w:cstheme="minorHAnsi"/>
          <w:lang w:val="en-GB"/>
        </w:rPr>
        <w:t xml:space="preserve">Weeding, pesticide application and other pest and disease management will be done by the farmer </w:t>
      </w:r>
      <w:r w:rsidR="00B85008" w:rsidRPr="00005F2E">
        <w:rPr>
          <w:rFonts w:cstheme="minorHAnsi"/>
          <w:lang w:val="en-GB"/>
        </w:rPr>
        <w:t>according to their common practice and at their own cost.</w:t>
      </w:r>
      <w:r w:rsidRPr="00005F2E">
        <w:rPr>
          <w:rFonts w:cstheme="minorHAnsi"/>
          <w:lang w:val="en-GB"/>
        </w:rPr>
        <w:t xml:space="preserve"> </w:t>
      </w:r>
    </w:p>
    <w:p w14:paraId="255FB795" w14:textId="566043C8" w:rsidR="009C48DC" w:rsidRDefault="009C48DC" w:rsidP="003A0B38">
      <w:pPr>
        <w:rPr>
          <w:rFonts w:cstheme="minorHAnsi"/>
          <w:lang w:val="en-GB"/>
        </w:rPr>
      </w:pPr>
    </w:p>
    <w:p w14:paraId="46153EC6" w14:textId="77777777" w:rsidR="002004EF" w:rsidRPr="00005F2E" w:rsidRDefault="002004EF" w:rsidP="003A0B38">
      <w:pPr>
        <w:rPr>
          <w:rFonts w:cstheme="minorHAnsi"/>
          <w:lang w:val="en-GB"/>
        </w:rPr>
      </w:pPr>
    </w:p>
    <w:p w14:paraId="32218F72" w14:textId="436F1194" w:rsidR="00A3044A" w:rsidRPr="00005F2E" w:rsidRDefault="002E41FB" w:rsidP="00F60F7A">
      <w:pPr>
        <w:pStyle w:val="ListParagraph"/>
        <w:numPr>
          <w:ilvl w:val="0"/>
          <w:numId w:val="4"/>
        </w:numPr>
        <w:rPr>
          <w:rFonts w:cstheme="minorHAnsi"/>
          <w:b/>
          <w:bCs/>
          <w:lang w:val="en-GB"/>
        </w:rPr>
      </w:pPr>
      <w:r w:rsidRPr="00005F2E">
        <w:rPr>
          <w:rFonts w:cstheme="minorHAnsi"/>
          <w:b/>
          <w:bCs/>
          <w:lang w:val="en-GB"/>
        </w:rPr>
        <w:t>Field visits and d</w:t>
      </w:r>
      <w:r w:rsidR="00A3044A" w:rsidRPr="00005F2E">
        <w:rPr>
          <w:rFonts w:cstheme="minorHAnsi"/>
          <w:b/>
          <w:bCs/>
          <w:lang w:val="en-GB"/>
        </w:rPr>
        <w:t>ata collection</w:t>
      </w:r>
    </w:p>
    <w:p w14:paraId="4298E4D7" w14:textId="303B3F06" w:rsidR="004A4F4C" w:rsidRPr="00005F2E" w:rsidRDefault="002E41FB" w:rsidP="004A4F4C">
      <w:pPr>
        <w:rPr>
          <w:rFonts w:cstheme="minorHAnsi"/>
          <w:lang w:val="en-GB"/>
        </w:rPr>
      </w:pPr>
      <w:r w:rsidRPr="00005F2E">
        <w:rPr>
          <w:rFonts w:cstheme="minorHAnsi"/>
          <w:lang w:val="en-GB"/>
        </w:rPr>
        <w:t xml:space="preserve">Each site will be visited by </w:t>
      </w:r>
      <w:r w:rsidR="009F2F5C" w:rsidRPr="00005F2E">
        <w:rPr>
          <w:rFonts w:cstheme="minorHAnsi"/>
          <w:lang w:val="en-GB"/>
        </w:rPr>
        <w:t>extension agent</w:t>
      </w:r>
      <w:r w:rsidRPr="00005F2E">
        <w:rPr>
          <w:rFonts w:cstheme="minorHAnsi"/>
          <w:lang w:val="en-GB"/>
        </w:rPr>
        <w:t xml:space="preserve"> at least </w:t>
      </w:r>
      <w:r w:rsidR="00604A02" w:rsidRPr="00005F2E">
        <w:rPr>
          <w:rFonts w:cstheme="minorHAnsi"/>
          <w:lang w:val="en-GB"/>
        </w:rPr>
        <w:t>5</w:t>
      </w:r>
      <w:r w:rsidRPr="00005F2E">
        <w:rPr>
          <w:rFonts w:cstheme="minorHAnsi"/>
          <w:lang w:val="en-GB"/>
        </w:rPr>
        <w:t xml:space="preserve"> times </w:t>
      </w:r>
      <w:r w:rsidR="000D178B" w:rsidRPr="00005F2E">
        <w:rPr>
          <w:rFonts w:cstheme="minorHAnsi"/>
          <w:lang w:val="en-GB"/>
        </w:rPr>
        <w:t>during</w:t>
      </w:r>
      <w:r w:rsidRPr="00005F2E">
        <w:rPr>
          <w:rFonts w:cstheme="minorHAnsi"/>
          <w:lang w:val="en-GB"/>
        </w:rPr>
        <w:t xml:space="preserve"> the season</w:t>
      </w:r>
      <w:r w:rsidR="000D178B" w:rsidRPr="00005F2E">
        <w:rPr>
          <w:rFonts w:cstheme="minorHAnsi"/>
          <w:lang w:val="en-GB"/>
        </w:rPr>
        <w:t>, inclusive of the planting and harvest date</w:t>
      </w:r>
      <w:r w:rsidRPr="00005F2E">
        <w:rPr>
          <w:rFonts w:cstheme="minorHAnsi"/>
          <w:lang w:val="en-GB"/>
        </w:rPr>
        <w:t>.</w:t>
      </w:r>
    </w:p>
    <w:p w14:paraId="3AF19668" w14:textId="5E725188" w:rsidR="005A563B" w:rsidRPr="00005F2E" w:rsidRDefault="005A563B" w:rsidP="00A3044A">
      <w:pPr>
        <w:rPr>
          <w:rFonts w:cstheme="minorHAnsi"/>
          <w:lang w:val="en-GB"/>
        </w:rPr>
      </w:pPr>
      <w:r w:rsidRPr="00005F2E">
        <w:rPr>
          <w:rFonts w:cstheme="minorHAnsi"/>
          <w:lang w:val="en-GB"/>
        </w:rPr>
        <w:t>All data collection during the trial will be done electronically using tablets and ODK forms</w:t>
      </w:r>
      <w:r w:rsidR="00EE2D85" w:rsidRPr="00005F2E">
        <w:rPr>
          <w:rFonts w:cstheme="minorHAnsi"/>
          <w:lang w:val="en-GB"/>
        </w:rPr>
        <w:t xml:space="preserve"> (overview in Table 5)</w:t>
      </w:r>
      <w:r w:rsidRPr="00005F2E">
        <w:rPr>
          <w:rFonts w:cstheme="minorHAnsi"/>
          <w:lang w:val="en-GB"/>
        </w:rPr>
        <w:t>.</w:t>
      </w:r>
      <w:r w:rsidR="00AC426A" w:rsidRPr="00005F2E">
        <w:rPr>
          <w:rFonts w:cstheme="minorHAnsi"/>
          <w:lang w:val="en-GB"/>
        </w:rPr>
        <w:t xml:space="preserve"> Tablets will be provided by CIP.</w:t>
      </w:r>
      <w:r w:rsidR="003E103B" w:rsidRPr="00005F2E">
        <w:rPr>
          <w:rFonts w:cstheme="minorHAnsi"/>
          <w:lang w:val="en-GB"/>
        </w:rPr>
        <w:t xml:space="preserve"> However, </w:t>
      </w:r>
      <w:r w:rsidR="00072460" w:rsidRPr="00005F2E">
        <w:rPr>
          <w:rFonts w:cstheme="minorHAnsi"/>
          <w:lang w:val="en-GB"/>
        </w:rPr>
        <w:t xml:space="preserve">two copies of </w:t>
      </w:r>
      <w:r w:rsidR="003E103B" w:rsidRPr="00005F2E">
        <w:rPr>
          <w:rFonts w:cstheme="minorHAnsi"/>
          <w:lang w:val="en-GB"/>
        </w:rPr>
        <w:t xml:space="preserve">a paper </w:t>
      </w:r>
      <w:commentRangeStart w:id="49"/>
      <w:proofErr w:type="spellStart"/>
      <w:r w:rsidR="00072460" w:rsidRPr="00005F2E">
        <w:rPr>
          <w:rFonts w:cstheme="minorHAnsi"/>
          <w:lang w:val="en-GB"/>
        </w:rPr>
        <w:t>F</w:t>
      </w:r>
      <w:r w:rsidR="003E103B" w:rsidRPr="00005F2E">
        <w:rPr>
          <w:rFonts w:cstheme="minorHAnsi"/>
          <w:lang w:val="en-GB"/>
        </w:rPr>
        <w:t>ieldbook</w:t>
      </w:r>
      <w:proofErr w:type="spellEnd"/>
      <w:r w:rsidR="003E103B" w:rsidRPr="00005F2E">
        <w:rPr>
          <w:rFonts w:cstheme="minorHAnsi"/>
          <w:lang w:val="en-GB"/>
        </w:rPr>
        <w:t xml:space="preserve"> will be kept by the responsible Extension agent, and by the farmer</w:t>
      </w:r>
      <w:r w:rsidR="00072460" w:rsidRPr="00005F2E">
        <w:rPr>
          <w:rFonts w:cstheme="minorHAnsi"/>
          <w:lang w:val="en-GB"/>
        </w:rPr>
        <w:t>, to record data on trial management in the absence of Field Officers.</w:t>
      </w:r>
      <w:commentRangeEnd w:id="49"/>
      <w:r w:rsidR="00C3320A">
        <w:rPr>
          <w:rStyle w:val="CommentReference"/>
        </w:rPr>
        <w:commentReference w:id="49"/>
      </w:r>
    </w:p>
    <w:p w14:paraId="242118F5" w14:textId="77777777" w:rsidR="00A27C49" w:rsidRDefault="00A27C49" w:rsidP="007C426D">
      <w:pPr>
        <w:rPr>
          <w:rFonts w:cstheme="minorHAnsi"/>
          <w:b/>
        </w:rPr>
      </w:pPr>
    </w:p>
    <w:p w14:paraId="701FB1F8" w14:textId="3E0D6D26" w:rsidR="007C426D" w:rsidRPr="00005F2E" w:rsidRDefault="007C426D" w:rsidP="007C426D">
      <w:pPr>
        <w:rPr>
          <w:rFonts w:cstheme="minorHAnsi"/>
          <w:b/>
        </w:rPr>
      </w:pPr>
      <w:r w:rsidRPr="00005F2E">
        <w:rPr>
          <w:rFonts w:cstheme="minorHAnsi"/>
          <w:b/>
        </w:rPr>
        <w:t>Observations</w:t>
      </w:r>
    </w:p>
    <w:p w14:paraId="67C12288" w14:textId="756F0DEB" w:rsidR="007C426D" w:rsidRPr="00005F2E" w:rsidRDefault="007C426D" w:rsidP="007C426D">
      <w:pPr>
        <w:rPr>
          <w:rFonts w:cstheme="minorHAnsi"/>
        </w:rPr>
      </w:pPr>
      <w:r w:rsidRPr="00005F2E">
        <w:rPr>
          <w:rFonts w:cstheme="minorHAnsi"/>
        </w:rPr>
        <w:t xml:space="preserve">For each validation trial, a very simple evaluation booklet will be provided to collect the bare essential data by the participating farmer and the supporting EA. This booklet will be translated into local language (if necessary), to facilitate understanding by the participating farmers. The data collected by the participating farmers themselves will capture details on the management of the land and the crop (method of land preparation, time of planting, time of weeding, </w:t>
      </w:r>
      <w:proofErr w:type="spellStart"/>
      <w:r w:rsidRPr="00005F2E">
        <w:rPr>
          <w:rFonts w:cstheme="minorHAnsi"/>
        </w:rPr>
        <w:t>etc</w:t>
      </w:r>
      <w:proofErr w:type="spellEnd"/>
      <w:r w:rsidRPr="00005F2E">
        <w:rPr>
          <w:rFonts w:cstheme="minorHAnsi"/>
        </w:rPr>
        <w:t>…) with the support of the EA in each of the villages. The extension agent will assist the farmers to complete the evaluation booklet and will be responsible to ensure trials are correctly executed. Data captured will be entered in a dedicated ODK form (“Validation of Site-Specific Fertilizer Recommendations – Data Collection”) by the EA. The EAs will be equipped with smartphones</w:t>
      </w:r>
      <w:r w:rsidR="00A27C49">
        <w:rPr>
          <w:rFonts w:cstheme="minorHAnsi"/>
        </w:rPr>
        <w:t xml:space="preserve"> or tablet</w:t>
      </w:r>
      <w:r w:rsidRPr="00005F2E">
        <w:rPr>
          <w:rFonts w:cstheme="minorHAnsi"/>
        </w:rPr>
        <w:t xml:space="preserve"> and hanging </w:t>
      </w:r>
      <w:proofErr w:type="gramStart"/>
      <w:r w:rsidRPr="00005F2E">
        <w:rPr>
          <w:rFonts w:cstheme="minorHAnsi"/>
        </w:rPr>
        <w:t xml:space="preserve">balances, </w:t>
      </w:r>
      <w:r w:rsidR="00A27C49">
        <w:rPr>
          <w:rFonts w:cstheme="minorHAnsi"/>
        </w:rPr>
        <w:t xml:space="preserve"> </w:t>
      </w:r>
      <w:r w:rsidRPr="00005F2E">
        <w:rPr>
          <w:rFonts w:cstheme="minorHAnsi"/>
        </w:rPr>
        <w:t>and</w:t>
      </w:r>
      <w:proofErr w:type="gramEnd"/>
      <w:r w:rsidRPr="00005F2E">
        <w:rPr>
          <w:rFonts w:cstheme="minorHAnsi"/>
        </w:rPr>
        <w:t xml:space="preserve"> will be trained to apply the ODK tools and conduct (timely!) data collection.</w:t>
      </w:r>
    </w:p>
    <w:p w14:paraId="6BA62CDA" w14:textId="24C733CA" w:rsidR="007C426D" w:rsidRPr="00A27C49" w:rsidRDefault="007C426D" w:rsidP="007C426D">
      <w:pPr>
        <w:rPr>
          <w:rFonts w:cstheme="minorHAnsi"/>
          <w:b/>
          <w:bCs/>
        </w:rPr>
      </w:pPr>
      <w:r w:rsidRPr="00A27C49">
        <w:rPr>
          <w:rFonts w:cstheme="minorHAnsi"/>
          <w:b/>
          <w:bCs/>
        </w:rPr>
        <w:t>Data to be collected include:</w:t>
      </w:r>
    </w:p>
    <w:p w14:paraId="611385E7"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General information on the household, using the ODK form “Register HH” when providing the participating household with a HH-ID card).</w:t>
      </w:r>
    </w:p>
    <w:p w14:paraId="4504DF89"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Information on land preparation</w:t>
      </w:r>
    </w:p>
    <w:p w14:paraId="670064D5"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Date of planting and crop management operations (especially weeding)</w:t>
      </w:r>
    </w:p>
    <w:p w14:paraId="152925F5"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Quantities and timing of fertilizer application</w:t>
      </w:r>
    </w:p>
    <w:p w14:paraId="66A1F507"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Plant stand</w:t>
      </w:r>
    </w:p>
    <w:p w14:paraId="6E420341"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Trial monitoring by EA (scoring for various criteria)</w:t>
      </w:r>
    </w:p>
    <w:p w14:paraId="7583BC29" w14:textId="77777777" w:rsidR="007C426D" w:rsidRPr="00005F2E" w:rsidRDefault="007C426D" w:rsidP="007C426D">
      <w:pPr>
        <w:numPr>
          <w:ilvl w:val="0"/>
          <w:numId w:val="20"/>
        </w:numPr>
        <w:tabs>
          <w:tab w:val="clear" w:pos="720"/>
          <w:tab w:val="num" w:pos="851"/>
        </w:tabs>
        <w:spacing w:after="0" w:line="240" w:lineRule="auto"/>
        <w:ind w:left="851" w:hanging="491"/>
        <w:rPr>
          <w:rFonts w:cstheme="minorHAnsi"/>
        </w:rPr>
      </w:pPr>
      <w:r w:rsidRPr="00005F2E">
        <w:rPr>
          <w:rFonts w:cstheme="minorHAnsi"/>
        </w:rPr>
        <w:t>Yield assessment (at the time of harvest decided by the farmer)</w:t>
      </w:r>
    </w:p>
    <w:p w14:paraId="59D6724B" w14:textId="77777777" w:rsidR="007C426D" w:rsidRPr="00005F2E" w:rsidRDefault="007C426D" w:rsidP="007C426D">
      <w:pPr>
        <w:rPr>
          <w:rFonts w:cstheme="minorHAnsi"/>
        </w:rPr>
      </w:pPr>
    </w:p>
    <w:p w14:paraId="12EB9BC3" w14:textId="77777777" w:rsidR="007C426D" w:rsidRPr="00005F2E" w:rsidRDefault="007C426D" w:rsidP="007C426D">
      <w:pPr>
        <w:rPr>
          <w:rFonts w:cstheme="minorHAnsi"/>
        </w:rPr>
      </w:pPr>
      <w:r w:rsidRPr="00005F2E">
        <w:rPr>
          <w:rFonts w:cstheme="minorHAnsi"/>
        </w:rPr>
        <w:t xml:space="preserve">The research partners will conduct a monitoring visit to evaluate if trials were correctly implemented. Data captured will be submitted through an ODK form. This form will guide the scoring for various criteria (correct implementation, border effects, heterogeneities, </w:t>
      </w:r>
      <w:proofErr w:type="gramStart"/>
      <w:r w:rsidRPr="00005F2E">
        <w:rPr>
          <w:rFonts w:cstheme="minorHAnsi"/>
        </w:rPr>
        <w:t>damage,…</w:t>
      </w:r>
      <w:proofErr w:type="gramEnd"/>
      <w:r w:rsidRPr="00005F2E">
        <w:rPr>
          <w:rFonts w:cstheme="minorHAnsi"/>
        </w:rPr>
        <w:t>) and make a judgement on the validity of the data collected in the trial (yes / maybe / no).</w:t>
      </w:r>
    </w:p>
    <w:p w14:paraId="73C34C9F" w14:textId="77777777" w:rsidR="007C426D" w:rsidRPr="00005F2E" w:rsidRDefault="007C426D" w:rsidP="007C426D">
      <w:pPr>
        <w:rPr>
          <w:rFonts w:cstheme="minorHAnsi"/>
          <w:b/>
        </w:rPr>
      </w:pPr>
    </w:p>
    <w:p w14:paraId="48F6EAE4" w14:textId="77777777" w:rsidR="007C426D" w:rsidRPr="00005F2E" w:rsidRDefault="007C426D" w:rsidP="007C426D">
      <w:pPr>
        <w:rPr>
          <w:rFonts w:cstheme="minorHAnsi"/>
          <w:b/>
        </w:rPr>
      </w:pPr>
      <w:r w:rsidRPr="00005F2E">
        <w:rPr>
          <w:rFonts w:cstheme="minorHAnsi"/>
          <w:b/>
        </w:rPr>
        <w:t>Action plan</w:t>
      </w:r>
    </w:p>
    <w:p w14:paraId="224A0A96" w14:textId="77777777" w:rsidR="007C426D" w:rsidRPr="00005F2E" w:rsidRDefault="007C426D" w:rsidP="007C426D">
      <w:pPr>
        <w:rPr>
          <w:rFonts w:cstheme="minorHAnsi"/>
        </w:rPr>
      </w:pPr>
      <w:r w:rsidRPr="00005F2E">
        <w:rPr>
          <w:rFonts w:cstheme="minorHAnsi"/>
        </w:rPr>
        <w:lastRenderedPageBreak/>
        <w:t xml:space="preserve">Various steps need to be taken </w:t>
      </w:r>
      <w:proofErr w:type="gramStart"/>
      <w:r w:rsidRPr="00005F2E">
        <w:rPr>
          <w:rFonts w:cstheme="minorHAnsi"/>
        </w:rPr>
        <w:t>in order to</w:t>
      </w:r>
      <w:proofErr w:type="gramEnd"/>
      <w:r w:rsidRPr="00005F2E">
        <w:rPr>
          <w:rFonts w:cstheme="minorHAnsi"/>
        </w:rPr>
        <w:t xml:space="preserve"> have the validation trials installed timely. Close coordination, good communication and clear establishment of roles and responsibilities between the different partners are essential to ensure successful execution of the trials. </w:t>
      </w:r>
    </w:p>
    <w:p w14:paraId="0D84DE35" w14:textId="3985762B" w:rsidR="007C426D" w:rsidRDefault="007C426D" w:rsidP="007C426D">
      <w:pPr>
        <w:rPr>
          <w:rFonts w:cstheme="minorHAnsi"/>
        </w:rPr>
      </w:pPr>
    </w:p>
    <w:p w14:paraId="50132F4E" w14:textId="0B0A9B75" w:rsidR="00FC04AE" w:rsidRDefault="00FC04AE" w:rsidP="007C426D">
      <w:pPr>
        <w:rPr>
          <w:rFonts w:cstheme="minorHAnsi"/>
        </w:rPr>
      </w:pPr>
    </w:p>
    <w:p w14:paraId="30FA7BFF" w14:textId="1473AAB9" w:rsidR="00FC04AE" w:rsidRDefault="00FC04AE" w:rsidP="007C426D">
      <w:pPr>
        <w:rPr>
          <w:rFonts w:cstheme="minorHAnsi"/>
        </w:rPr>
      </w:pPr>
    </w:p>
    <w:p w14:paraId="3D4D5632" w14:textId="77777777" w:rsidR="007C426D" w:rsidRPr="00005F2E" w:rsidRDefault="007C426D" w:rsidP="007C426D">
      <w:pPr>
        <w:rPr>
          <w:rFonts w:cstheme="minorHAnsi"/>
          <w:b/>
        </w:rPr>
      </w:pPr>
      <w:r w:rsidRPr="00005F2E">
        <w:rPr>
          <w:rFonts w:cstheme="minorHAnsi"/>
          <w:b/>
        </w:rPr>
        <w:t>Activity 1 – Establish teams</w:t>
      </w:r>
    </w:p>
    <w:p w14:paraId="584A91F8" w14:textId="77777777" w:rsidR="007C426D" w:rsidRPr="00005F2E" w:rsidRDefault="007C426D" w:rsidP="007C426D">
      <w:pPr>
        <w:rPr>
          <w:rFonts w:cstheme="minorHAnsi"/>
        </w:rPr>
      </w:pPr>
      <w:r w:rsidRPr="00005F2E">
        <w:rPr>
          <w:rFonts w:cstheme="minorHAnsi"/>
        </w:rPr>
        <w:t>Local teams of researchers, students, development workers and extension agents that will be involved in the activities (per cluster) need to be established and tasks and responsibilities agreed upon. Protocols must be discussed so that there is common understanding of all details.</w:t>
      </w:r>
    </w:p>
    <w:p w14:paraId="788045D2" w14:textId="27E535CE" w:rsidR="007C426D" w:rsidRPr="00005F2E" w:rsidRDefault="007C426D" w:rsidP="007C426D">
      <w:pPr>
        <w:rPr>
          <w:rFonts w:cstheme="minorHAnsi"/>
        </w:rPr>
      </w:pPr>
      <w:r w:rsidRPr="00005F2E">
        <w:rPr>
          <w:rFonts w:cstheme="minorHAnsi"/>
        </w:rPr>
        <w:t>Identify (a) lead agronomist(s) (</w:t>
      </w:r>
      <w:r w:rsidR="0066606D">
        <w:rPr>
          <w:rFonts w:cstheme="minorHAnsi"/>
        </w:rPr>
        <w:t>RAB</w:t>
      </w:r>
      <w:r w:rsidRPr="00005F2E">
        <w:rPr>
          <w:rFonts w:cstheme="minorHAnsi"/>
        </w:rPr>
        <w:t xml:space="preserve">) per </w:t>
      </w:r>
      <w:r w:rsidR="0066606D">
        <w:rPr>
          <w:rFonts w:cstheme="minorHAnsi"/>
        </w:rPr>
        <w:t>district</w:t>
      </w:r>
      <w:r w:rsidRPr="00005F2E">
        <w:rPr>
          <w:rFonts w:cstheme="minorHAnsi"/>
        </w:rPr>
        <w:t xml:space="preserve">, </w:t>
      </w:r>
      <w:r w:rsidR="002004EF">
        <w:rPr>
          <w:rFonts w:cstheme="minorHAnsi"/>
        </w:rPr>
        <w:t xml:space="preserve">and </w:t>
      </w:r>
      <w:r w:rsidRPr="00005F2E">
        <w:rPr>
          <w:rFonts w:cstheme="minorHAnsi"/>
        </w:rPr>
        <w:t xml:space="preserve">extension agent(s) in </w:t>
      </w:r>
      <w:commentRangeStart w:id="50"/>
      <w:r w:rsidRPr="00005F2E">
        <w:rPr>
          <w:rFonts w:cstheme="minorHAnsi"/>
        </w:rPr>
        <w:t xml:space="preserve">each village </w:t>
      </w:r>
      <w:commentRangeEnd w:id="50"/>
      <w:r w:rsidR="00C3320A">
        <w:rPr>
          <w:rStyle w:val="CommentReference"/>
        </w:rPr>
        <w:commentReference w:id="50"/>
      </w:r>
      <w:r w:rsidRPr="00005F2E">
        <w:rPr>
          <w:rFonts w:cstheme="minorHAnsi"/>
        </w:rPr>
        <w:t xml:space="preserve">(or set of </w:t>
      </w:r>
      <w:proofErr w:type="spellStart"/>
      <w:r w:rsidRPr="00005F2E">
        <w:rPr>
          <w:rFonts w:cstheme="minorHAnsi"/>
        </w:rPr>
        <w:t>neighbouring</w:t>
      </w:r>
      <w:proofErr w:type="spellEnd"/>
      <w:r w:rsidRPr="00005F2E">
        <w:rPr>
          <w:rFonts w:cstheme="minorHAnsi"/>
        </w:rPr>
        <w:t xml:space="preserve"> villages). </w:t>
      </w:r>
    </w:p>
    <w:p w14:paraId="6C0374CF" w14:textId="77777777" w:rsidR="007C426D" w:rsidRPr="00005F2E" w:rsidRDefault="007C426D" w:rsidP="007C426D">
      <w:pPr>
        <w:rPr>
          <w:rFonts w:cstheme="minorHAnsi"/>
        </w:rPr>
      </w:pPr>
    </w:p>
    <w:p w14:paraId="5BA51C36" w14:textId="77777777" w:rsidR="007C426D" w:rsidRPr="00005F2E" w:rsidRDefault="007C426D" w:rsidP="007C426D">
      <w:pPr>
        <w:pStyle w:val="ListParagraph"/>
        <w:ind w:left="0"/>
        <w:rPr>
          <w:rFonts w:cstheme="minorHAnsi"/>
        </w:rPr>
      </w:pPr>
      <w:r w:rsidRPr="00005F2E">
        <w:rPr>
          <w:rFonts w:cstheme="minorHAnsi"/>
        </w:rPr>
        <w:t>Agree on Roles and responsibilities:</w:t>
      </w:r>
    </w:p>
    <w:p w14:paraId="68383CED" w14:textId="762BC872" w:rsidR="007C426D" w:rsidRPr="00005F2E" w:rsidRDefault="00C3320A" w:rsidP="007C426D">
      <w:pPr>
        <w:pStyle w:val="ListParagraph"/>
        <w:numPr>
          <w:ilvl w:val="0"/>
          <w:numId w:val="24"/>
        </w:numPr>
        <w:rPr>
          <w:rFonts w:cstheme="minorHAnsi"/>
        </w:rPr>
      </w:pPr>
      <w:ins w:id="51" w:author="Vandamme, Elke (CIP-SSA)" w:date="2021-02-11T21:36:00Z">
        <w:r>
          <w:rPr>
            <w:rFonts w:cstheme="minorHAnsi"/>
          </w:rPr>
          <w:t>CIP/</w:t>
        </w:r>
      </w:ins>
      <w:r w:rsidR="0066606D">
        <w:rPr>
          <w:rFonts w:cstheme="minorHAnsi"/>
        </w:rPr>
        <w:t>RAB</w:t>
      </w:r>
      <w:r w:rsidR="007C426D" w:rsidRPr="00005F2E">
        <w:rPr>
          <w:rFonts w:cstheme="minorHAnsi"/>
        </w:rPr>
        <w:t>: initial training of EAs and primary partner coordinators, overall coordination and overview of implementation of the exercise, organize review meetings, visit subset of the fields to ensure everything is done correctly, train on data collection, ensure quality of data.</w:t>
      </w:r>
    </w:p>
    <w:p w14:paraId="4673C8D1" w14:textId="77777777" w:rsidR="007C426D" w:rsidRPr="00005F2E" w:rsidRDefault="007C426D" w:rsidP="007C426D">
      <w:pPr>
        <w:pStyle w:val="ListParagraph"/>
        <w:numPr>
          <w:ilvl w:val="0"/>
          <w:numId w:val="24"/>
        </w:numPr>
        <w:rPr>
          <w:rFonts w:cstheme="minorHAnsi"/>
        </w:rPr>
      </w:pPr>
      <w:r w:rsidRPr="00005F2E">
        <w:rPr>
          <w:rFonts w:cstheme="minorHAnsi"/>
        </w:rPr>
        <w:t xml:space="preserve">Extension agents: day-to-day interaction with farmers, execute the field visits and delineating the plots within the selected fields, organize yield data collection, alert primary partners and ARI on issues, progress, changes in planned harvest </w:t>
      </w:r>
      <w:proofErr w:type="gramStart"/>
      <w:r w:rsidRPr="00005F2E">
        <w:rPr>
          <w:rFonts w:cstheme="minorHAnsi"/>
        </w:rPr>
        <w:t>dates,…</w:t>
      </w:r>
      <w:proofErr w:type="gramEnd"/>
    </w:p>
    <w:p w14:paraId="62EBCC0C" w14:textId="77777777" w:rsidR="007C426D" w:rsidRPr="00005F2E" w:rsidRDefault="007C426D" w:rsidP="007C426D">
      <w:pPr>
        <w:pStyle w:val="ListParagraph"/>
        <w:ind w:left="0"/>
        <w:rPr>
          <w:rFonts w:cstheme="minorHAnsi"/>
        </w:rPr>
      </w:pPr>
    </w:p>
    <w:p w14:paraId="0AFFC533" w14:textId="77777777" w:rsidR="007C426D" w:rsidRPr="00005F2E" w:rsidRDefault="007C426D" w:rsidP="007C426D">
      <w:pPr>
        <w:rPr>
          <w:rFonts w:cstheme="minorHAnsi"/>
          <w:b/>
        </w:rPr>
      </w:pPr>
      <w:commentRangeStart w:id="52"/>
      <w:commentRangeStart w:id="53"/>
      <w:r w:rsidRPr="00005F2E">
        <w:rPr>
          <w:rFonts w:cstheme="minorHAnsi"/>
          <w:b/>
        </w:rPr>
        <w:t>Activity 2 – Design an incentive scheme for EAs</w:t>
      </w:r>
      <w:commentRangeEnd w:id="52"/>
      <w:r w:rsidR="002004EF">
        <w:rPr>
          <w:rStyle w:val="CommentReference"/>
        </w:rPr>
        <w:commentReference w:id="52"/>
      </w:r>
      <w:commentRangeEnd w:id="53"/>
      <w:r w:rsidR="00C3320A">
        <w:rPr>
          <w:rStyle w:val="CommentReference"/>
        </w:rPr>
        <w:commentReference w:id="53"/>
      </w:r>
    </w:p>
    <w:p w14:paraId="6911398B" w14:textId="77777777" w:rsidR="007C426D" w:rsidRPr="000C6DE6" w:rsidRDefault="007C426D" w:rsidP="007C426D">
      <w:pPr>
        <w:rPr>
          <w:rFonts w:cstheme="minorHAnsi"/>
          <w:highlight w:val="yellow"/>
        </w:rPr>
      </w:pPr>
      <w:r w:rsidRPr="000C6DE6">
        <w:rPr>
          <w:rFonts w:cstheme="minorHAnsi"/>
          <w:highlight w:val="yellow"/>
        </w:rPr>
        <w:t xml:space="preserve">A point-based reward system is designed to provide incentives for EAs to install and collect the data. A total of 9 activities is requested from the EA. For each activity, a fixed number of points are awarded.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569"/>
      </w:tblGrid>
      <w:tr w:rsidR="007C426D" w:rsidRPr="000C6DE6" w14:paraId="50537567" w14:textId="77777777" w:rsidTr="000C6DE6">
        <w:trPr>
          <w:trHeight w:val="320"/>
        </w:trPr>
        <w:tc>
          <w:tcPr>
            <w:tcW w:w="4314" w:type="dxa"/>
            <w:shd w:val="clear" w:color="auto" w:fill="auto"/>
          </w:tcPr>
          <w:p w14:paraId="33460618" w14:textId="77777777" w:rsidR="007C426D" w:rsidRPr="000C6DE6" w:rsidRDefault="007C426D" w:rsidP="000C6DE6">
            <w:pPr>
              <w:spacing w:after="0" w:line="240" w:lineRule="auto"/>
              <w:contextualSpacing/>
              <w:rPr>
                <w:rFonts w:cstheme="minorHAnsi"/>
                <w:b/>
                <w:highlight w:val="yellow"/>
              </w:rPr>
            </w:pPr>
            <w:r w:rsidRPr="000C6DE6">
              <w:rPr>
                <w:rFonts w:cstheme="minorHAnsi"/>
                <w:b/>
                <w:highlight w:val="yellow"/>
              </w:rPr>
              <w:t>Activity</w:t>
            </w:r>
          </w:p>
        </w:tc>
        <w:tc>
          <w:tcPr>
            <w:tcW w:w="1569" w:type="dxa"/>
            <w:shd w:val="clear" w:color="auto" w:fill="auto"/>
          </w:tcPr>
          <w:p w14:paraId="2064A67B" w14:textId="77777777" w:rsidR="007C426D" w:rsidRPr="000C6DE6" w:rsidRDefault="007C426D" w:rsidP="000C6DE6">
            <w:pPr>
              <w:spacing w:after="0" w:line="240" w:lineRule="auto"/>
              <w:contextualSpacing/>
              <w:rPr>
                <w:rFonts w:cstheme="minorHAnsi"/>
                <w:b/>
                <w:highlight w:val="yellow"/>
              </w:rPr>
            </w:pPr>
            <w:r w:rsidRPr="000C6DE6">
              <w:rPr>
                <w:rFonts w:cstheme="minorHAnsi"/>
                <w:b/>
                <w:highlight w:val="yellow"/>
              </w:rPr>
              <w:t>Points awarded</w:t>
            </w:r>
          </w:p>
        </w:tc>
      </w:tr>
      <w:tr w:rsidR="007C426D" w:rsidRPr="000C6DE6" w14:paraId="5C176298" w14:textId="77777777" w:rsidTr="000C6DE6">
        <w:trPr>
          <w:trHeight w:val="320"/>
        </w:trPr>
        <w:tc>
          <w:tcPr>
            <w:tcW w:w="4314" w:type="dxa"/>
            <w:shd w:val="clear" w:color="auto" w:fill="auto"/>
          </w:tcPr>
          <w:p w14:paraId="2CCBDD84"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Run DST</w:t>
            </w:r>
          </w:p>
        </w:tc>
        <w:tc>
          <w:tcPr>
            <w:tcW w:w="1569" w:type="dxa"/>
            <w:shd w:val="clear" w:color="auto" w:fill="auto"/>
          </w:tcPr>
          <w:p w14:paraId="23FDD66A"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6</w:t>
            </w:r>
          </w:p>
        </w:tc>
      </w:tr>
      <w:tr w:rsidR="007C426D" w:rsidRPr="000C6DE6" w14:paraId="6813D70F" w14:textId="77777777" w:rsidTr="000C6DE6">
        <w:trPr>
          <w:trHeight w:val="320"/>
        </w:trPr>
        <w:tc>
          <w:tcPr>
            <w:tcW w:w="4314" w:type="dxa"/>
            <w:shd w:val="clear" w:color="auto" w:fill="auto"/>
          </w:tcPr>
          <w:p w14:paraId="082E4301" w14:textId="77777777" w:rsidR="007C426D" w:rsidRPr="000C6DE6" w:rsidRDefault="007C426D" w:rsidP="000C6DE6">
            <w:pPr>
              <w:spacing w:after="0" w:line="240" w:lineRule="auto"/>
              <w:contextualSpacing/>
              <w:rPr>
                <w:rFonts w:cstheme="minorHAnsi"/>
                <w:color w:val="000000"/>
                <w:highlight w:val="yellow"/>
              </w:rPr>
            </w:pPr>
            <w:r w:rsidRPr="000C6DE6">
              <w:rPr>
                <w:rFonts w:cstheme="minorHAnsi"/>
                <w:color w:val="000000"/>
                <w:highlight w:val="yellow"/>
              </w:rPr>
              <w:t>Monitoring @ planting</w:t>
            </w:r>
          </w:p>
        </w:tc>
        <w:tc>
          <w:tcPr>
            <w:tcW w:w="1569" w:type="dxa"/>
            <w:shd w:val="clear" w:color="auto" w:fill="auto"/>
          </w:tcPr>
          <w:p w14:paraId="71CD3269"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10</w:t>
            </w:r>
          </w:p>
        </w:tc>
      </w:tr>
      <w:tr w:rsidR="007C426D" w:rsidRPr="000C6DE6" w14:paraId="3F57C3DD" w14:textId="77777777" w:rsidTr="000C6DE6">
        <w:trPr>
          <w:trHeight w:val="320"/>
        </w:trPr>
        <w:tc>
          <w:tcPr>
            <w:tcW w:w="4314" w:type="dxa"/>
            <w:shd w:val="clear" w:color="auto" w:fill="auto"/>
          </w:tcPr>
          <w:p w14:paraId="5C2E5076" w14:textId="77777777" w:rsidR="007C426D" w:rsidRPr="000C6DE6" w:rsidRDefault="007C426D" w:rsidP="000C6DE6">
            <w:pPr>
              <w:spacing w:after="0" w:line="240" w:lineRule="auto"/>
              <w:contextualSpacing/>
              <w:rPr>
                <w:rFonts w:cstheme="minorHAnsi"/>
                <w:color w:val="000000"/>
                <w:highlight w:val="yellow"/>
              </w:rPr>
            </w:pPr>
            <w:r w:rsidRPr="000C6DE6">
              <w:rPr>
                <w:rFonts w:cstheme="minorHAnsi"/>
                <w:color w:val="000000"/>
                <w:highlight w:val="yellow"/>
              </w:rPr>
              <w:t>Monitoring + gapping @ 4 WAP</w:t>
            </w:r>
          </w:p>
        </w:tc>
        <w:tc>
          <w:tcPr>
            <w:tcW w:w="1569" w:type="dxa"/>
            <w:shd w:val="clear" w:color="auto" w:fill="auto"/>
          </w:tcPr>
          <w:p w14:paraId="77D19BED"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6</w:t>
            </w:r>
          </w:p>
        </w:tc>
      </w:tr>
      <w:tr w:rsidR="007C426D" w:rsidRPr="000C6DE6" w14:paraId="3B4D643A" w14:textId="77777777" w:rsidTr="000C6DE6">
        <w:trPr>
          <w:trHeight w:val="320"/>
        </w:trPr>
        <w:tc>
          <w:tcPr>
            <w:tcW w:w="4314" w:type="dxa"/>
            <w:shd w:val="clear" w:color="auto" w:fill="auto"/>
          </w:tcPr>
          <w:p w14:paraId="2501DD5D" w14:textId="77777777" w:rsidR="007C426D" w:rsidRPr="000C6DE6" w:rsidRDefault="007C426D" w:rsidP="000C6DE6">
            <w:pPr>
              <w:spacing w:after="0" w:line="240" w:lineRule="auto"/>
              <w:contextualSpacing/>
              <w:rPr>
                <w:rFonts w:cstheme="minorHAnsi"/>
                <w:color w:val="000000"/>
                <w:highlight w:val="yellow"/>
              </w:rPr>
            </w:pPr>
            <w:r w:rsidRPr="000C6DE6">
              <w:rPr>
                <w:rFonts w:cstheme="minorHAnsi"/>
                <w:color w:val="000000"/>
                <w:highlight w:val="yellow"/>
              </w:rPr>
              <w:t>Fertilizer application 1 @ 2-6 WAP</w:t>
            </w:r>
          </w:p>
        </w:tc>
        <w:tc>
          <w:tcPr>
            <w:tcW w:w="1569" w:type="dxa"/>
            <w:shd w:val="clear" w:color="auto" w:fill="auto"/>
          </w:tcPr>
          <w:p w14:paraId="5395F7B9"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10</w:t>
            </w:r>
          </w:p>
        </w:tc>
      </w:tr>
      <w:tr w:rsidR="007C426D" w:rsidRPr="000C6DE6" w14:paraId="17C9DDDB" w14:textId="77777777" w:rsidTr="000C6DE6">
        <w:trPr>
          <w:trHeight w:val="320"/>
        </w:trPr>
        <w:tc>
          <w:tcPr>
            <w:tcW w:w="4314" w:type="dxa"/>
            <w:shd w:val="clear" w:color="auto" w:fill="auto"/>
          </w:tcPr>
          <w:p w14:paraId="230ACDC1" w14:textId="77777777" w:rsidR="007C426D" w:rsidRPr="000C6DE6" w:rsidRDefault="007C426D" w:rsidP="000C6DE6">
            <w:pPr>
              <w:spacing w:after="0" w:line="240" w:lineRule="auto"/>
              <w:contextualSpacing/>
              <w:rPr>
                <w:rFonts w:cstheme="minorHAnsi"/>
                <w:color w:val="000000"/>
                <w:highlight w:val="yellow"/>
              </w:rPr>
            </w:pPr>
            <w:r w:rsidRPr="000C6DE6">
              <w:rPr>
                <w:rFonts w:cstheme="minorHAnsi"/>
                <w:color w:val="000000"/>
                <w:highlight w:val="yellow"/>
              </w:rPr>
              <w:t>Fertilizer application 2 @ 8-12 WAP</w:t>
            </w:r>
          </w:p>
        </w:tc>
        <w:tc>
          <w:tcPr>
            <w:tcW w:w="1569" w:type="dxa"/>
            <w:shd w:val="clear" w:color="auto" w:fill="auto"/>
          </w:tcPr>
          <w:p w14:paraId="70841FEE"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10</w:t>
            </w:r>
          </w:p>
        </w:tc>
      </w:tr>
      <w:tr w:rsidR="007C426D" w:rsidRPr="000C6DE6" w14:paraId="32039523" w14:textId="77777777" w:rsidTr="000C6DE6">
        <w:trPr>
          <w:trHeight w:val="320"/>
        </w:trPr>
        <w:tc>
          <w:tcPr>
            <w:tcW w:w="4314" w:type="dxa"/>
            <w:shd w:val="clear" w:color="auto" w:fill="auto"/>
          </w:tcPr>
          <w:p w14:paraId="3650DFB8" w14:textId="77777777" w:rsidR="007C426D" w:rsidRPr="000C6DE6" w:rsidRDefault="007C426D" w:rsidP="000C6DE6">
            <w:pPr>
              <w:spacing w:after="0" w:line="240" w:lineRule="auto"/>
              <w:contextualSpacing/>
              <w:rPr>
                <w:rFonts w:cstheme="minorHAnsi"/>
                <w:highlight w:val="yellow"/>
              </w:rPr>
            </w:pPr>
            <w:r w:rsidRPr="000C6DE6">
              <w:rPr>
                <w:rFonts w:cstheme="minorHAnsi"/>
                <w:color w:val="000000"/>
                <w:highlight w:val="yellow"/>
              </w:rPr>
              <w:t>Monitoring @ 12 WAP</w:t>
            </w:r>
          </w:p>
        </w:tc>
        <w:tc>
          <w:tcPr>
            <w:tcW w:w="1569" w:type="dxa"/>
            <w:shd w:val="clear" w:color="auto" w:fill="auto"/>
          </w:tcPr>
          <w:p w14:paraId="57A3626B"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6</w:t>
            </w:r>
          </w:p>
        </w:tc>
      </w:tr>
      <w:tr w:rsidR="007C426D" w:rsidRPr="000C6DE6" w14:paraId="0EDCFD43" w14:textId="77777777" w:rsidTr="000C6DE6">
        <w:trPr>
          <w:trHeight w:val="320"/>
        </w:trPr>
        <w:tc>
          <w:tcPr>
            <w:tcW w:w="4314" w:type="dxa"/>
            <w:shd w:val="clear" w:color="auto" w:fill="auto"/>
          </w:tcPr>
          <w:p w14:paraId="4E7D39A1" w14:textId="77777777" w:rsidR="007C426D" w:rsidRPr="000C6DE6" w:rsidRDefault="007C426D" w:rsidP="000C6DE6">
            <w:pPr>
              <w:spacing w:after="0" w:line="240" w:lineRule="auto"/>
              <w:contextualSpacing/>
              <w:rPr>
                <w:rFonts w:cstheme="minorHAnsi"/>
                <w:highlight w:val="yellow"/>
              </w:rPr>
            </w:pPr>
            <w:r w:rsidRPr="000C6DE6">
              <w:rPr>
                <w:rFonts w:cstheme="minorHAnsi"/>
                <w:color w:val="000000"/>
                <w:highlight w:val="yellow"/>
              </w:rPr>
              <w:t>Monitoring @ 24 WAP</w:t>
            </w:r>
          </w:p>
        </w:tc>
        <w:tc>
          <w:tcPr>
            <w:tcW w:w="1569" w:type="dxa"/>
            <w:shd w:val="clear" w:color="auto" w:fill="auto"/>
          </w:tcPr>
          <w:p w14:paraId="3518AE21"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6</w:t>
            </w:r>
          </w:p>
        </w:tc>
      </w:tr>
      <w:tr w:rsidR="007C426D" w:rsidRPr="000C6DE6" w14:paraId="7278C85F" w14:textId="77777777" w:rsidTr="000C6DE6">
        <w:trPr>
          <w:trHeight w:val="320"/>
        </w:trPr>
        <w:tc>
          <w:tcPr>
            <w:tcW w:w="4314" w:type="dxa"/>
            <w:shd w:val="clear" w:color="auto" w:fill="auto"/>
          </w:tcPr>
          <w:p w14:paraId="4EEC9B93" w14:textId="77777777" w:rsidR="007C426D" w:rsidRPr="000C6DE6" w:rsidRDefault="007C426D" w:rsidP="000C6DE6">
            <w:pPr>
              <w:spacing w:after="0" w:line="240" w:lineRule="auto"/>
              <w:contextualSpacing/>
              <w:rPr>
                <w:rFonts w:cstheme="minorHAnsi"/>
                <w:highlight w:val="yellow"/>
              </w:rPr>
            </w:pPr>
            <w:r w:rsidRPr="000C6DE6">
              <w:rPr>
                <w:rFonts w:cstheme="minorHAnsi"/>
                <w:color w:val="000000"/>
                <w:highlight w:val="yellow"/>
              </w:rPr>
              <w:t>Monitoring @ 36 WAP</w:t>
            </w:r>
          </w:p>
        </w:tc>
        <w:tc>
          <w:tcPr>
            <w:tcW w:w="1569" w:type="dxa"/>
            <w:shd w:val="clear" w:color="auto" w:fill="auto"/>
          </w:tcPr>
          <w:p w14:paraId="661944FF"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6</w:t>
            </w:r>
          </w:p>
        </w:tc>
      </w:tr>
      <w:tr w:rsidR="007C426D" w:rsidRPr="000C6DE6" w14:paraId="401C6C45" w14:textId="77777777" w:rsidTr="000C6DE6">
        <w:trPr>
          <w:trHeight w:val="320"/>
        </w:trPr>
        <w:tc>
          <w:tcPr>
            <w:tcW w:w="4314" w:type="dxa"/>
            <w:shd w:val="clear" w:color="auto" w:fill="auto"/>
          </w:tcPr>
          <w:p w14:paraId="1EABC745" w14:textId="77777777" w:rsidR="007C426D" w:rsidRPr="000C6DE6" w:rsidRDefault="007C426D" w:rsidP="000C6DE6">
            <w:pPr>
              <w:spacing w:after="0" w:line="240" w:lineRule="auto"/>
              <w:contextualSpacing/>
              <w:rPr>
                <w:rFonts w:cstheme="minorHAnsi"/>
                <w:highlight w:val="yellow"/>
              </w:rPr>
            </w:pPr>
            <w:r w:rsidRPr="000C6DE6">
              <w:rPr>
                <w:rFonts w:cstheme="minorHAnsi"/>
                <w:color w:val="000000"/>
                <w:highlight w:val="yellow"/>
              </w:rPr>
              <w:t>Harvest</w:t>
            </w:r>
          </w:p>
        </w:tc>
        <w:tc>
          <w:tcPr>
            <w:tcW w:w="1569" w:type="dxa"/>
            <w:shd w:val="clear" w:color="auto" w:fill="auto"/>
          </w:tcPr>
          <w:p w14:paraId="3F086521" w14:textId="77777777" w:rsidR="007C426D" w:rsidRPr="000C6DE6" w:rsidRDefault="007C426D" w:rsidP="000C6DE6">
            <w:pPr>
              <w:spacing w:after="0" w:line="240" w:lineRule="auto"/>
              <w:contextualSpacing/>
              <w:rPr>
                <w:rFonts w:cstheme="minorHAnsi"/>
                <w:highlight w:val="yellow"/>
              </w:rPr>
            </w:pPr>
            <w:r w:rsidRPr="000C6DE6">
              <w:rPr>
                <w:rFonts w:cstheme="minorHAnsi"/>
                <w:highlight w:val="yellow"/>
              </w:rPr>
              <w:t>40</w:t>
            </w:r>
          </w:p>
        </w:tc>
      </w:tr>
      <w:tr w:rsidR="007C426D" w:rsidRPr="00005F2E" w14:paraId="521C0EEE" w14:textId="77777777" w:rsidTr="000C6DE6">
        <w:trPr>
          <w:trHeight w:val="320"/>
        </w:trPr>
        <w:tc>
          <w:tcPr>
            <w:tcW w:w="4314" w:type="dxa"/>
            <w:shd w:val="clear" w:color="auto" w:fill="auto"/>
          </w:tcPr>
          <w:p w14:paraId="1D725F45" w14:textId="77777777" w:rsidR="007C426D" w:rsidRPr="000C6DE6" w:rsidRDefault="007C426D" w:rsidP="000C6DE6">
            <w:pPr>
              <w:spacing w:after="0" w:line="240" w:lineRule="auto"/>
              <w:contextualSpacing/>
              <w:rPr>
                <w:rFonts w:cstheme="minorHAnsi"/>
                <w:b/>
                <w:color w:val="000000"/>
                <w:highlight w:val="yellow"/>
              </w:rPr>
            </w:pPr>
            <w:r w:rsidRPr="000C6DE6">
              <w:rPr>
                <w:rFonts w:cstheme="minorHAnsi"/>
                <w:b/>
                <w:color w:val="000000"/>
                <w:highlight w:val="yellow"/>
              </w:rPr>
              <w:t>Total</w:t>
            </w:r>
          </w:p>
        </w:tc>
        <w:tc>
          <w:tcPr>
            <w:tcW w:w="1569" w:type="dxa"/>
            <w:shd w:val="clear" w:color="auto" w:fill="auto"/>
          </w:tcPr>
          <w:p w14:paraId="47BDA97E" w14:textId="77777777" w:rsidR="007C426D" w:rsidRPr="00005F2E" w:rsidRDefault="007C426D" w:rsidP="000C6DE6">
            <w:pPr>
              <w:spacing w:after="0" w:line="240" w:lineRule="auto"/>
              <w:contextualSpacing/>
              <w:rPr>
                <w:rFonts w:cstheme="minorHAnsi"/>
                <w:b/>
              </w:rPr>
            </w:pPr>
            <w:r w:rsidRPr="000C6DE6">
              <w:rPr>
                <w:rFonts w:cstheme="minorHAnsi"/>
                <w:b/>
                <w:highlight w:val="yellow"/>
              </w:rPr>
              <w:t>100</w:t>
            </w:r>
          </w:p>
        </w:tc>
      </w:tr>
    </w:tbl>
    <w:p w14:paraId="1975973B" w14:textId="3F4241C0" w:rsidR="007C426D" w:rsidRDefault="007C426D" w:rsidP="007C426D">
      <w:pPr>
        <w:rPr>
          <w:rFonts w:cstheme="minorHAnsi"/>
        </w:rPr>
      </w:pPr>
    </w:p>
    <w:p w14:paraId="4F3772F2" w14:textId="77777777" w:rsidR="007C426D" w:rsidRPr="000C6DE6" w:rsidRDefault="007C426D" w:rsidP="007C426D">
      <w:pPr>
        <w:rPr>
          <w:rFonts w:cstheme="minorHAnsi"/>
          <w:highlight w:val="yellow"/>
        </w:rPr>
      </w:pPr>
      <w:r w:rsidRPr="000C6DE6">
        <w:rPr>
          <w:rFonts w:cstheme="minorHAnsi"/>
          <w:highlight w:val="yellow"/>
        </w:rPr>
        <w:t xml:space="preserve">For each point awarded, the EA will receive 1,000 TSH. Hence, an EA can maximally earn 100,000 TSH per farmer, or 1,200,000 TSH for 12 farmers. This is equal to 44 USD per farmer, or 533 USD for </w:t>
      </w:r>
      <w:r w:rsidRPr="000C6DE6">
        <w:rPr>
          <w:rFonts w:cstheme="minorHAnsi"/>
          <w:highlight w:val="yellow"/>
        </w:rPr>
        <w:lastRenderedPageBreak/>
        <w:t xml:space="preserve">15 farmers. </w:t>
      </w:r>
      <w:bookmarkStart w:id="54" w:name="_Hlk516379792"/>
      <w:r w:rsidRPr="000C6DE6">
        <w:rPr>
          <w:rFonts w:cstheme="minorHAnsi"/>
          <w:highlight w:val="yellow"/>
        </w:rPr>
        <w:t>The total award per EA is the same for the SP validation, but the number of farmers is less (12 instead of 15) while the award per farmer is higher (100,000 TSH instead of 80,000 TSH).</w:t>
      </w:r>
      <w:bookmarkEnd w:id="54"/>
    </w:p>
    <w:p w14:paraId="78438ECA" w14:textId="77777777" w:rsidR="007C426D" w:rsidRPr="00005F2E" w:rsidRDefault="007C426D" w:rsidP="007C426D">
      <w:pPr>
        <w:rPr>
          <w:rFonts w:cstheme="minorHAnsi"/>
        </w:rPr>
      </w:pPr>
      <w:r w:rsidRPr="000C6DE6">
        <w:rPr>
          <w:rFonts w:cstheme="minorHAnsi"/>
          <w:highlight w:val="yellow"/>
        </w:rPr>
        <w:t xml:space="preserve">To facilitate payment, a system will be put in place to indicate the date at which each data collection event needs to happen for each farmer and EA. This will be automatically generated, after EAs have identified participating farmers and run the DST (to obtain planting and harvest dates). Incoming data will be </w:t>
      </w:r>
      <w:proofErr w:type="spellStart"/>
      <w:r w:rsidRPr="000C6DE6">
        <w:rPr>
          <w:rFonts w:cstheme="minorHAnsi"/>
          <w:highlight w:val="yellow"/>
        </w:rPr>
        <w:t>analysed</w:t>
      </w:r>
      <w:proofErr w:type="spellEnd"/>
      <w:r w:rsidRPr="000C6DE6">
        <w:rPr>
          <w:rFonts w:cstheme="minorHAnsi"/>
          <w:highlight w:val="yellow"/>
        </w:rPr>
        <w:t xml:space="preserve"> and automated reports will be generated to report what data has been collected by which EA for each farmer, and the number of points awarded will be calculated. Some data quality assessments will be done (check registration, and verify consistent GPS location, farmer ID and EA ID. Payment will then be executed through the IITA office, either by </w:t>
      </w:r>
      <w:proofErr w:type="spellStart"/>
      <w:r w:rsidRPr="000C6DE6">
        <w:rPr>
          <w:rFonts w:cstheme="minorHAnsi"/>
          <w:highlight w:val="yellow"/>
        </w:rPr>
        <w:t>mpesa</w:t>
      </w:r>
      <w:proofErr w:type="spellEnd"/>
      <w:r w:rsidRPr="000C6DE6">
        <w:rPr>
          <w:rFonts w:cstheme="minorHAnsi"/>
          <w:highlight w:val="yellow"/>
        </w:rPr>
        <w:t xml:space="preserve"> or bank transfer, at the end of every month</w:t>
      </w:r>
      <w:r w:rsidRPr="00005F2E">
        <w:rPr>
          <w:rFonts w:cstheme="minorHAnsi"/>
        </w:rPr>
        <w:t xml:space="preserve">. </w:t>
      </w:r>
    </w:p>
    <w:p w14:paraId="67CF8B4B" w14:textId="73343282" w:rsidR="000C6DE6" w:rsidRPr="00EC3F5A" w:rsidRDefault="00262BA4" w:rsidP="000C6DE6">
      <w:pPr>
        <w:rPr>
          <w:rFonts w:cstheme="minorHAnsi"/>
          <w:color w:val="00B050"/>
        </w:rPr>
      </w:pPr>
      <w:r w:rsidRPr="00EC3F5A">
        <w:rPr>
          <w:rFonts w:cstheme="minorHAnsi"/>
          <w:color w:val="00B050"/>
        </w:rPr>
        <w:t>We normally pay farmers</w:t>
      </w:r>
      <w:commentRangeStart w:id="55"/>
      <w:r w:rsidRPr="00EC3F5A">
        <w:rPr>
          <w:rFonts w:cstheme="minorHAnsi"/>
          <w:color w:val="00B050"/>
        </w:rPr>
        <w:t xml:space="preserve"> </w:t>
      </w:r>
      <w:r w:rsidR="000C6DE6" w:rsidRPr="00EC3F5A">
        <w:rPr>
          <w:rFonts w:cstheme="minorHAnsi"/>
          <w:color w:val="00B050"/>
        </w:rPr>
        <w:t>facilitators</w:t>
      </w:r>
      <w:r w:rsidRPr="00EC3F5A">
        <w:rPr>
          <w:rFonts w:cstheme="minorHAnsi"/>
          <w:color w:val="00B050"/>
        </w:rPr>
        <w:t xml:space="preserve"> based on daily work and activities conducted</w:t>
      </w:r>
      <w:r w:rsidR="000C6DE6" w:rsidRPr="00EC3F5A">
        <w:rPr>
          <w:rFonts w:cstheme="minorHAnsi"/>
          <w:color w:val="00B050"/>
        </w:rPr>
        <w:t xml:space="preserve">, we use to pay 5,000frw per day work. If we work with extension agent with advanced level of education, then this amount should be increased and then paid at monthly basis- </w:t>
      </w:r>
      <w:commentRangeEnd w:id="55"/>
      <w:r w:rsidR="000C6DE6" w:rsidRPr="00EC3F5A">
        <w:rPr>
          <w:rStyle w:val="CommentReference"/>
          <w:color w:val="00B050"/>
        </w:rPr>
        <w:commentReference w:id="55"/>
      </w:r>
    </w:p>
    <w:p w14:paraId="52C9C46E" w14:textId="77777777" w:rsidR="007C426D" w:rsidRPr="00005F2E" w:rsidRDefault="007C426D" w:rsidP="007C426D">
      <w:pPr>
        <w:rPr>
          <w:rFonts w:cstheme="minorHAnsi"/>
        </w:rPr>
      </w:pPr>
    </w:p>
    <w:p w14:paraId="2181A347" w14:textId="1B88FBE1" w:rsidR="007C426D" w:rsidRPr="00005F2E" w:rsidRDefault="007C426D" w:rsidP="007C426D">
      <w:pPr>
        <w:rPr>
          <w:rFonts w:cstheme="minorHAnsi"/>
          <w:b/>
        </w:rPr>
      </w:pPr>
      <w:r w:rsidRPr="00005F2E">
        <w:rPr>
          <w:rFonts w:cstheme="minorHAnsi"/>
          <w:b/>
        </w:rPr>
        <w:t>Activity 3 – Identify EAs and farmers</w:t>
      </w:r>
    </w:p>
    <w:p w14:paraId="220280D2" w14:textId="35E23DC8" w:rsidR="00FC04AE" w:rsidRDefault="00FC04AE" w:rsidP="007C426D">
      <w:pPr>
        <w:rPr>
          <w:rFonts w:cstheme="minorHAnsi"/>
        </w:rPr>
      </w:pPr>
      <w:r>
        <w:rPr>
          <w:rFonts w:cstheme="minorHAnsi"/>
        </w:rPr>
        <w:t xml:space="preserve">In targeted districts, there exist farmers facilitators who have been trained by RAB to play a role of extension agents in their villages. RAB will facilitate to identify the right extension agents based on their expertise and ability to conduct trials and assist the farmers on data collection, monitoring and reporting. </w:t>
      </w:r>
    </w:p>
    <w:p w14:paraId="7F686813" w14:textId="485B1C1C" w:rsidR="007C426D" w:rsidRPr="00005F2E" w:rsidRDefault="007C426D" w:rsidP="00BB30DD">
      <w:pPr>
        <w:rPr>
          <w:rFonts w:cstheme="minorHAnsi"/>
        </w:rPr>
      </w:pPr>
      <w:r w:rsidRPr="00005F2E">
        <w:rPr>
          <w:rFonts w:cstheme="minorHAnsi"/>
        </w:rPr>
        <w:t xml:space="preserve">Farmers must be identified </w:t>
      </w:r>
      <w:r w:rsidR="00FC04AE">
        <w:rPr>
          <w:rFonts w:cstheme="minorHAnsi"/>
        </w:rPr>
        <w:t>based on criteria set on point 4</w:t>
      </w:r>
      <w:r w:rsidRPr="00005F2E">
        <w:rPr>
          <w:rFonts w:cstheme="minorHAnsi"/>
        </w:rPr>
        <w:t xml:space="preserve">, and </w:t>
      </w:r>
      <w:r w:rsidR="00FC04AE">
        <w:rPr>
          <w:rFonts w:cstheme="minorHAnsi"/>
        </w:rPr>
        <w:t xml:space="preserve">must be a potato grower </w:t>
      </w:r>
      <w:ins w:id="56" w:author="Vandamme, Elke (CIP-SSA)" w:date="2021-02-11T21:38:00Z">
        <w:r w:rsidR="00C3320A">
          <w:rPr>
            <w:rFonts w:cstheme="minorHAnsi"/>
          </w:rPr>
          <w:t xml:space="preserve">within </w:t>
        </w:r>
      </w:ins>
      <w:r w:rsidRPr="00005F2E">
        <w:rPr>
          <w:rFonts w:cstheme="minorHAnsi"/>
        </w:rPr>
        <w:t>a 5 km radius from the supporting EA. Shortly before the onset of the planting season,</w:t>
      </w:r>
      <w:ins w:id="57" w:author="Vandamme, Elke (CIP-SSA)" w:date="2021-02-11T21:38:00Z">
        <w:r w:rsidR="00C3320A">
          <w:rPr>
            <w:rFonts w:cstheme="minorHAnsi"/>
          </w:rPr>
          <w:t xml:space="preserve"> EA’s should</w:t>
        </w:r>
      </w:ins>
      <w:r w:rsidRPr="00005F2E">
        <w:rPr>
          <w:rFonts w:cstheme="minorHAnsi"/>
        </w:rPr>
        <w:t xml:space="preserve"> identify farmers who have accepted to participate in the validation </w:t>
      </w:r>
      <w:proofErr w:type="gramStart"/>
      <w:r w:rsidRPr="00005F2E">
        <w:rPr>
          <w:rFonts w:cstheme="minorHAnsi"/>
        </w:rPr>
        <w:t>exercise, and</w:t>
      </w:r>
      <w:proofErr w:type="gramEnd"/>
      <w:r w:rsidRPr="00005F2E">
        <w:rPr>
          <w:rFonts w:cstheme="minorHAnsi"/>
        </w:rPr>
        <w:t xml:space="preserve"> confirmed their </w:t>
      </w:r>
      <w:r w:rsidR="00BB30DD">
        <w:rPr>
          <w:rFonts w:cstheme="minorHAnsi"/>
        </w:rPr>
        <w:t>willingness to take care of the validation trials</w:t>
      </w:r>
      <w:r w:rsidRPr="00005F2E">
        <w:rPr>
          <w:rFonts w:cstheme="minorHAnsi"/>
        </w:rPr>
        <w:t>. Fields must then be visited to evaluate if these meet the necessary criteria (see above).</w:t>
      </w:r>
    </w:p>
    <w:p w14:paraId="636D999C" w14:textId="77777777" w:rsidR="007C426D" w:rsidRPr="00005F2E" w:rsidRDefault="007C426D" w:rsidP="007C426D">
      <w:pPr>
        <w:rPr>
          <w:rFonts w:cstheme="minorHAnsi"/>
        </w:rPr>
      </w:pPr>
    </w:p>
    <w:p w14:paraId="7D7F7CE0" w14:textId="77777777" w:rsidR="007C426D" w:rsidRPr="00005F2E" w:rsidRDefault="007C426D" w:rsidP="007C426D">
      <w:pPr>
        <w:rPr>
          <w:rFonts w:cstheme="minorHAnsi"/>
          <w:b/>
        </w:rPr>
      </w:pPr>
      <w:r w:rsidRPr="00005F2E">
        <w:rPr>
          <w:rFonts w:cstheme="minorHAnsi"/>
          <w:b/>
        </w:rPr>
        <w:t>Activity 4 – Training of EAs</w:t>
      </w:r>
    </w:p>
    <w:p w14:paraId="0E04A1DD" w14:textId="22B3AFCB" w:rsidR="007C426D" w:rsidRPr="00005F2E" w:rsidRDefault="007C426D" w:rsidP="007C426D">
      <w:pPr>
        <w:rPr>
          <w:rFonts w:cstheme="minorHAnsi"/>
        </w:rPr>
      </w:pPr>
      <w:r w:rsidRPr="00005F2E">
        <w:rPr>
          <w:rFonts w:cstheme="minorHAnsi"/>
        </w:rPr>
        <w:t xml:space="preserve">EAs must be trained in how to select farmers, identify suitable fields, lay out the validation side-by-side plots within existing fields, </w:t>
      </w:r>
      <w:r w:rsidRPr="00BB30DD">
        <w:rPr>
          <w:rFonts w:cstheme="minorHAnsi"/>
          <w:highlight w:val="yellow"/>
        </w:rPr>
        <w:t>use the DST to determine the recommended fertilizer rates</w:t>
      </w:r>
      <w:r w:rsidRPr="00005F2E">
        <w:rPr>
          <w:rFonts w:cstheme="minorHAnsi"/>
        </w:rPr>
        <w:t xml:space="preserve">, ensure these fertilizers are applied timely and correctly, and follow-up and collect data. Trainings will be conducted through a training-of-trainers approach. First trainings will be led by the </w:t>
      </w:r>
      <w:r w:rsidR="00BB30DD">
        <w:rPr>
          <w:rFonts w:cstheme="minorHAnsi"/>
        </w:rPr>
        <w:t xml:space="preserve">RAB </w:t>
      </w:r>
      <w:r w:rsidRPr="00005F2E">
        <w:rPr>
          <w:rFonts w:cstheme="minorHAnsi"/>
        </w:rPr>
        <w:t>agronomists +</w:t>
      </w:r>
      <w:r w:rsidR="00BB30DD">
        <w:rPr>
          <w:rFonts w:cstheme="minorHAnsi"/>
        </w:rPr>
        <w:t xml:space="preserve"> CIP</w:t>
      </w:r>
      <w:proofErr w:type="gramStart"/>
      <w:r w:rsidR="00BB30DD">
        <w:rPr>
          <w:rFonts w:cstheme="minorHAnsi"/>
        </w:rPr>
        <w:t xml:space="preserve">&amp; </w:t>
      </w:r>
      <w:r w:rsidRPr="00005F2E">
        <w:rPr>
          <w:rFonts w:cstheme="minorHAnsi"/>
        </w:rPr>
        <w:t xml:space="preserve"> IITA</w:t>
      </w:r>
      <w:proofErr w:type="gramEnd"/>
      <w:r w:rsidRPr="00005F2E">
        <w:rPr>
          <w:rFonts w:cstheme="minorHAnsi"/>
        </w:rPr>
        <w:t xml:space="preserve"> team in </w:t>
      </w:r>
      <w:r w:rsidR="00BB30DD">
        <w:rPr>
          <w:rFonts w:cstheme="minorHAnsi"/>
        </w:rPr>
        <w:t>collaboration with</w:t>
      </w:r>
      <w:r w:rsidRPr="00005F2E">
        <w:rPr>
          <w:rFonts w:cstheme="minorHAnsi"/>
        </w:rPr>
        <w:t xml:space="preserve"> local </w:t>
      </w:r>
      <w:r w:rsidR="00BB30DD">
        <w:rPr>
          <w:rFonts w:cstheme="minorHAnsi"/>
        </w:rPr>
        <w:t>government leader at sector level</w:t>
      </w:r>
      <w:r w:rsidRPr="00005F2E">
        <w:rPr>
          <w:rFonts w:cstheme="minorHAnsi"/>
        </w:rPr>
        <w:t xml:space="preserve">. </w:t>
      </w:r>
    </w:p>
    <w:p w14:paraId="549EF1A3" w14:textId="77777777" w:rsidR="007C426D" w:rsidRPr="00005F2E" w:rsidRDefault="007C426D" w:rsidP="007C426D">
      <w:pPr>
        <w:rPr>
          <w:rFonts w:cstheme="minorHAnsi"/>
        </w:rPr>
      </w:pPr>
      <w:r w:rsidRPr="00005F2E">
        <w:rPr>
          <w:rFonts w:cstheme="minorHAnsi"/>
        </w:rPr>
        <w:t>Discuss on how EAs will be facilitated! Proposal is as follows:</w:t>
      </w:r>
    </w:p>
    <w:p w14:paraId="70A8EC67" w14:textId="4F72DBF6" w:rsidR="007C426D" w:rsidRPr="00BB30DD" w:rsidRDefault="007C426D" w:rsidP="007C426D">
      <w:pPr>
        <w:pStyle w:val="ListParagraph"/>
        <w:numPr>
          <w:ilvl w:val="0"/>
          <w:numId w:val="24"/>
        </w:numPr>
        <w:rPr>
          <w:rFonts w:cstheme="minorHAnsi"/>
          <w:highlight w:val="yellow"/>
        </w:rPr>
      </w:pPr>
      <w:r w:rsidRPr="00BB30DD">
        <w:rPr>
          <w:rFonts w:cstheme="minorHAnsi"/>
          <w:highlight w:val="yellow"/>
        </w:rPr>
        <w:t xml:space="preserve">EAs will receive a smartphone to run the tool, a t-shirt, EA ID card, a balance, a measuring tape, manuals on the use of the tool, flyer (simplified protocol), and the data collection booklet packaged in a nice branded </w:t>
      </w:r>
      <w:r w:rsidR="00BB30DD" w:rsidRPr="00BB30DD">
        <w:rPr>
          <w:rFonts w:cstheme="minorHAnsi"/>
          <w:highlight w:val="yellow"/>
        </w:rPr>
        <w:t>AKILIMO</w:t>
      </w:r>
      <w:r w:rsidRPr="00BB30DD">
        <w:rPr>
          <w:rFonts w:cstheme="minorHAnsi"/>
          <w:highlight w:val="yellow"/>
        </w:rPr>
        <w:t xml:space="preserve"> + </w:t>
      </w:r>
      <w:r w:rsidR="00BB30DD" w:rsidRPr="00BB30DD">
        <w:rPr>
          <w:rFonts w:cstheme="minorHAnsi"/>
          <w:highlight w:val="yellow"/>
        </w:rPr>
        <w:t>RAB</w:t>
      </w:r>
      <w:r w:rsidRPr="00BB30DD">
        <w:rPr>
          <w:rFonts w:cstheme="minorHAnsi"/>
          <w:highlight w:val="yellow"/>
        </w:rPr>
        <w:t>” bag.</w:t>
      </w:r>
    </w:p>
    <w:p w14:paraId="1B8224BB" w14:textId="77777777" w:rsidR="007C426D" w:rsidRPr="00005F2E" w:rsidRDefault="007C426D" w:rsidP="007C426D">
      <w:pPr>
        <w:pStyle w:val="ListParagraph"/>
        <w:numPr>
          <w:ilvl w:val="0"/>
          <w:numId w:val="24"/>
        </w:numPr>
        <w:spacing w:after="0"/>
        <w:ind w:left="714" w:hanging="357"/>
        <w:rPr>
          <w:rFonts w:cstheme="minorHAnsi"/>
        </w:rPr>
      </w:pPr>
      <w:commentRangeStart w:id="58"/>
      <w:r w:rsidRPr="00005F2E">
        <w:rPr>
          <w:rFonts w:cstheme="minorHAnsi"/>
        </w:rPr>
        <w:t>Monetary remuneration through the award system (see above)</w:t>
      </w:r>
      <w:commentRangeEnd w:id="58"/>
      <w:r w:rsidR="00BB30DD">
        <w:rPr>
          <w:rStyle w:val="CommentReference"/>
        </w:rPr>
        <w:commentReference w:id="58"/>
      </w:r>
    </w:p>
    <w:p w14:paraId="0E9301A6" w14:textId="77777777" w:rsidR="007C426D" w:rsidRPr="00005F2E" w:rsidRDefault="007C426D" w:rsidP="007C426D">
      <w:pPr>
        <w:rPr>
          <w:rFonts w:cstheme="minorHAnsi"/>
        </w:rPr>
      </w:pPr>
    </w:p>
    <w:p w14:paraId="38B2E518" w14:textId="77777777" w:rsidR="007C426D" w:rsidRPr="00005F2E" w:rsidRDefault="007C426D" w:rsidP="007C426D">
      <w:pPr>
        <w:rPr>
          <w:rFonts w:cstheme="minorHAnsi"/>
          <w:b/>
        </w:rPr>
      </w:pPr>
      <w:r w:rsidRPr="00005F2E">
        <w:rPr>
          <w:rFonts w:cstheme="minorHAnsi"/>
          <w:b/>
        </w:rPr>
        <w:t>Activity 5 – Prepare discussions with farmers</w:t>
      </w:r>
    </w:p>
    <w:p w14:paraId="5066BAF6" w14:textId="2D80A7BC" w:rsidR="007C426D" w:rsidRPr="00005F2E" w:rsidRDefault="00CB2708" w:rsidP="007C426D">
      <w:pPr>
        <w:rPr>
          <w:rFonts w:cstheme="minorHAnsi"/>
        </w:rPr>
      </w:pPr>
      <w:commentRangeStart w:id="59"/>
      <w:r>
        <w:rPr>
          <w:rFonts w:cstheme="minorHAnsi"/>
        </w:rPr>
        <w:t>RAB in collaboration with local govt. agent</w:t>
      </w:r>
      <w:r w:rsidR="007C426D" w:rsidRPr="00005F2E">
        <w:rPr>
          <w:rFonts w:cstheme="minorHAnsi"/>
        </w:rPr>
        <w:t xml:space="preserve"> will facilitate discussions with farmers </w:t>
      </w:r>
      <w:r>
        <w:rPr>
          <w:rFonts w:cstheme="minorHAnsi"/>
        </w:rPr>
        <w:t>i</w:t>
      </w:r>
      <w:r w:rsidR="007C426D" w:rsidRPr="00005F2E">
        <w:rPr>
          <w:rFonts w:cstheme="minorHAnsi"/>
        </w:rPr>
        <w:t xml:space="preserve">n the different </w:t>
      </w:r>
      <w:r>
        <w:rPr>
          <w:rFonts w:cstheme="minorHAnsi"/>
        </w:rPr>
        <w:t xml:space="preserve">districts </w:t>
      </w:r>
      <w:r w:rsidR="007C426D" w:rsidRPr="00005F2E">
        <w:rPr>
          <w:rFonts w:cstheme="minorHAnsi"/>
        </w:rPr>
        <w:t xml:space="preserve">to identify volunteers </w:t>
      </w:r>
      <w:ins w:id="60" w:author="Vandamme, Elke (CIP-SSA)" w:date="2021-02-11T21:39:00Z">
        <w:r w:rsidR="00C3320A">
          <w:rPr>
            <w:rFonts w:cstheme="minorHAnsi"/>
          </w:rPr>
          <w:t xml:space="preserve">who </w:t>
        </w:r>
      </w:ins>
      <w:r>
        <w:rPr>
          <w:rFonts w:cstheme="minorHAnsi"/>
        </w:rPr>
        <w:t>will be</w:t>
      </w:r>
      <w:r w:rsidR="007C426D" w:rsidRPr="00005F2E">
        <w:rPr>
          <w:rFonts w:cstheme="minorHAnsi"/>
        </w:rPr>
        <w:t xml:space="preserve"> conduct</w:t>
      </w:r>
      <w:r>
        <w:rPr>
          <w:rFonts w:cstheme="minorHAnsi"/>
        </w:rPr>
        <w:t>ing</w:t>
      </w:r>
      <w:r w:rsidR="007C426D" w:rsidRPr="00005F2E">
        <w:rPr>
          <w:rFonts w:cstheme="minorHAnsi"/>
        </w:rPr>
        <w:t xml:space="preserve"> validation trials.</w:t>
      </w:r>
      <w:commentRangeEnd w:id="59"/>
      <w:r w:rsidR="00C3320A">
        <w:rPr>
          <w:rStyle w:val="CommentReference"/>
        </w:rPr>
        <w:commentReference w:id="59"/>
      </w:r>
    </w:p>
    <w:p w14:paraId="0ECCF75A" w14:textId="77777777" w:rsidR="00CB2708" w:rsidRDefault="00CB2708" w:rsidP="007C426D">
      <w:pPr>
        <w:rPr>
          <w:rFonts w:cstheme="minorHAnsi"/>
          <w:b/>
        </w:rPr>
      </w:pPr>
    </w:p>
    <w:p w14:paraId="1576F8C2" w14:textId="3B0375DA" w:rsidR="007C426D" w:rsidRPr="00005F2E" w:rsidRDefault="007C426D" w:rsidP="007C426D">
      <w:pPr>
        <w:rPr>
          <w:rFonts w:cstheme="minorHAnsi"/>
          <w:b/>
        </w:rPr>
      </w:pPr>
      <w:r w:rsidRPr="00005F2E">
        <w:rPr>
          <w:rFonts w:cstheme="minorHAnsi"/>
          <w:b/>
        </w:rPr>
        <w:t>Activity 6 – Translation and multiplication of documents</w:t>
      </w:r>
    </w:p>
    <w:p w14:paraId="675E45CE" w14:textId="77777777" w:rsidR="007C426D" w:rsidRPr="00005F2E" w:rsidRDefault="007C426D" w:rsidP="007C426D">
      <w:pPr>
        <w:rPr>
          <w:rFonts w:cstheme="minorHAnsi"/>
        </w:rPr>
      </w:pPr>
      <w:r w:rsidRPr="00005F2E">
        <w:rPr>
          <w:rFonts w:cstheme="minorHAnsi"/>
        </w:rPr>
        <w:t xml:space="preserve">The information flyer (simplified protocol) and the data collection booklet need to be translated in local language, </w:t>
      </w:r>
      <w:proofErr w:type="gramStart"/>
      <w:r w:rsidRPr="00005F2E">
        <w:rPr>
          <w:rFonts w:cstheme="minorHAnsi"/>
        </w:rPr>
        <w:t>multiplied</w:t>
      </w:r>
      <w:proofErr w:type="gramEnd"/>
      <w:r w:rsidRPr="00005F2E">
        <w:rPr>
          <w:rFonts w:cstheme="minorHAnsi"/>
        </w:rPr>
        <w:t xml:space="preserve"> and added to the validation packages.</w:t>
      </w:r>
    </w:p>
    <w:p w14:paraId="391C0C2B" w14:textId="77777777" w:rsidR="007C426D" w:rsidRPr="00005F2E" w:rsidRDefault="007C426D" w:rsidP="007C426D">
      <w:pPr>
        <w:rPr>
          <w:rFonts w:cstheme="minorHAnsi"/>
        </w:rPr>
      </w:pPr>
    </w:p>
    <w:p w14:paraId="040BA7EA" w14:textId="77777777" w:rsidR="007C426D" w:rsidRPr="00005F2E" w:rsidRDefault="007C426D" w:rsidP="007C426D">
      <w:pPr>
        <w:rPr>
          <w:rFonts w:cstheme="minorHAnsi"/>
          <w:b/>
        </w:rPr>
      </w:pPr>
      <w:r w:rsidRPr="00005F2E">
        <w:rPr>
          <w:rFonts w:cstheme="minorHAnsi"/>
          <w:b/>
        </w:rPr>
        <w:t>Activity 7 – Preparation of packages</w:t>
      </w:r>
    </w:p>
    <w:p w14:paraId="724DA1DD" w14:textId="77777777" w:rsidR="007C426D" w:rsidRPr="00005F2E" w:rsidRDefault="007C426D" w:rsidP="007C426D">
      <w:pPr>
        <w:rPr>
          <w:rFonts w:cstheme="minorHAnsi"/>
        </w:rPr>
      </w:pPr>
      <w:bookmarkStart w:id="61" w:name="_Hlk516380647"/>
      <w:commentRangeStart w:id="62"/>
      <w:r w:rsidRPr="00005F2E">
        <w:rPr>
          <w:rFonts w:cstheme="minorHAnsi"/>
        </w:rPr>
        <w:t xml:space="preserve">This validation exercise does not imply distribution planting material. </w:t>
      </w:r>
      <w:commentRangeEnd w:id="62"/>
      <w:r w:rsidR="00C3320A">
        <w:rPr>
          <w:rStyle w:val="CommentReference"/>
        </w:rPr>
        <w:commentReference w:id="62"/>
      </w:r>
      <w:r w:rsidRPr="00005F2E">
        <w:rPr>
          <w:rFonts w:cstheme="minorHAnsi"/>
        </w:rPr>
        <w:t xml:space="preserve">Following materials will be provided to facilitate the exercise: </w:t>
      </w:r>
    </w:p>
    <w:p w14:paraId="27479220" w14:textId="77777777" w:rsidR="007C426D" w:rsidRPr="00005F2E" w:rsidRDefault="007C426D" w:rsidP="007C426D">
      <w:pPr>
        <w:numPr>
          <w:ilvl w:val="0"/>
          <w:numId w:val="23"/>
        </w:numPr>
        <w:spacing w:after="0" w:line="240" w:lineRule="auto"/>
        <w:rPr>
          <w:rFonts w:cstheme="minorHAnsi"/>
        </w:rPr>
      </w:pPr>
      <w:r w:rsidRPr="00005F2E">
        <w:rPr>
          <w:rFonts w:cstheme="minorHAnsi"/>
        </w:rPr>
        <w:t>An information folder, protocol flyer and data collection booklet.</w:t>
      </w:r>
    </w:p>
    <w:p w14:paraId="7FBD8C65" w14:textId="77777777" w:rsidR="007C426D" w:rsidRPr="00005F2E" w:rsidRDefault="007C426D" w:rsidP="007C426D">
      <w:pPr>
        <w:numPr>
          <w:ilvl w:val="0"/>
          <w:numId w:val="23"/>
        </w:numPr>
        <w:spacing w:after="0" w:line="240" w:lineRule="auto"/>
        <w:rPr>
          <w:rFonts w:cstheme="minorHAnsi"/>
        </w:rPr>
      </w:pPr>
      <w:r w:rsidRPr="00005F2E">
        <w:rPr>
          <w:rFonts w:cstheme="minorHAnsi"/>
        </w:rPr>
        <w:t>A knotted rope to aid in laying out plots of correct size.</w:t>
      </w:r>
    </w:p>
    <w:bookmarkEnd w:id="61"/>
    <w:p w14:paraId="25BFF66E" w14:textId="77777777" w:rsidR="007C426D" w:rsidRPr="00005F2E" w:rsidRDefault="007C426D" w:rsidP="007C426D">
      <w:pPr>
        <w:rPr>
          <w:rFonts w:cstheme="minorHAnsi"/>
        </w:rPr>
      </w:pPr>
    </w:p>
    <w:p w14:paraId="505D97A0" w14:textId="5666093C" w:rsidR="007C426D" w:rsidRPr="00005F2E" w:rsidRDefault="007C426D" w:rsidP="007C426D">
      <w:pPr>
        <w:rPr>
          <w:rFonts w:cstheme="minorHAnsi"/>
        </w:rPr>
      </w:pPr>
      <w:r w:rsidRPr="00005F2E">
        <w:rPr>
          <w:rFonts w:cstheme="minorHAnsi"/>
        </w:rPr>
        <w:t xml:space="preserve">Fertilizer will be supplied at the time of application, </w:t>
      </w:r>
      <w:r w:rsidR="00CB2708">
        <w:rPr>
          <w:rFonts w:cstheme="minorHAnsi"/>
        </w:rPr>
        <w:t xml:space="preserve">at the planting </w:t>
      </w:r>
      <w:r w:rsidRPr="00005F2E">
        <w:rPr>
          <w:rFonts w:cstheme="minorHAnsi"/>
        </w:rPr>
        <w:t xml:space="preserve">for the first split, and 6 weeks later (between 8-12 WAP) for the second split (see above). It is important that when sending out the fertilizer for application, the fertilizer is clearly marked with the name of the farmer, the name of the EA, the district, and the quantity (weight in grams) and type of fertilizer. The EA will need to confirm the weight of fertilizer applied in the data collection ODK </w:t>
      </w:r>
      <w:proofErr w:type="gramStart"/>
      <w:r w:rsidRPr="00005F2E">
        <w:rPr>
          <w:rFonts w:cstheme="minorHAnsi"/>
        </w:rPr>
        <w:t>form,</w:t>
      </w:r>
      <w:proofErr w:type="gramEnd"/>
      <w:r w:rsidRPr="00005F2E">
        <w:rPr>
          <w:rFonts w:cstheme="minorHAnsi"/>
        </w:rPr>
        <w:t xml:space="preserve"> hence it is important that (s)he copies the weight of the fertilizer indicated on the bags.</w:t>
      </w:r>
    </w:p>
    <w:p w14:paraId="4CAC8AF1" w14:textId="77777777" w:rsidR="007C426D" w:rsidRPr="00005F2E" w:rsidRDefault="007C426D" w:rsidP="007C426D">
      <w:pPr>
        <w:rPr>
          <w:rFonts w:cstheme="minorHAnsi"/>
          <w:b/>
        </w:rPr>
      </w:pPr>
    </w:p>
    <w:p w14:paraId="125B1A5E" w14:textId="77777777" w:rsidR="007C426D" w:rsidRPr="00005F2E" w:rsidRDefault="007C426D" w:rsidP="007C426D">
      <w:pPr>
        <w:rPr>
          <w:rFonts w:cstheme="minorHAnsi"/>
          <w:b/>
        </w:rPr>
      </w:pPr>
      <w:r w:rsidRPr="00005F2E">
        <w:rPr>
          <w:rFonts w:cstheme="minorHAnsi"/>
          <w:b/>
        </w:rPr>
        <w:t>Activity 8 – Training on installation, and distribution of packages</w:t>
      </w:r>
    </w:p>
    <w:p w14:paraId="0049B0F9" w14:textId="77777777" w:rsidR="007C426D" w:rsidRPr="00005F2E" w:rsidRDefault="007C426D" w:rsidP="007C426D">
      <w:pPr>
        <w:rPr>
          <w:rFonts w:cstheme="minorHAnsi"/>
        </w:rPr>
      </w:pPr>
      <w:r w:rsidRPr="00005F2E">
        <w:rPr>
          <w:rFonts w:cstheme="minorHAnsi"/>
        </w:rPr>
        <w:t>The training should handle the following:</w:t>
      </w:r>
    </w:p>
    <w:p w14:paraId="2616ED31" w14:textId="7DBBE989" w:rsidR="007C426D" w:rsidRPr="00005F2E" w:rsidRDefault="007C426D" w:rsidP="007C426D">
      <w:pPr>
        <w:numPr>
          <w:ilvl w:val="0"/>
          <w:numId w:val="22"/>
        </w:numPr>
        <w:spacing w:after="0" w:line="240" w:lineRule="auto"/>
        <w:rPr>
          <w:rFonts w:cstheme="minorHAnsi"/>
        </w:rPr>
      </w:pPr>
      <w:r w:rsidRPr="00005F2E">
        <w:rPr>
          <w:rFonts w:cstheme="minorHAnsi"/>
        </w:rPr>
        <w:t xml:space="preserve">Demonstration of how the validation trials must be implemented. Particular emphasis should be given to the requirements of the field (homogeneous, no trees in the middle of plots, no large trees </w:t>
      </w:r>
      <w:proofErr w:type="spellStart"/>
      <w:r w:rsidRPr="00005F2E">
        <w:rPr>
          <w:rFonts w:cstheme="minorHAnsi"/>
        </w:rPr>
        <w:t>neighbouring</w:t>
      </w:r>
      <w:proofErr w:type="spellEnd"/>
      <w:r w:rsidRPr="00005F2E">
        <w:rPr>
          <w:rFonts w:cstheme="minorHAnsi"/>
        </w:rPr>
        <w:t xml:space="preserve"> the plots, termite hills, </w:t>
      </w:r>
      <w:proofErr w:type="spellStart"/>
      <w:r w:rsidRPr="00005F2E">
        <w:rPr>
          <w:rFonts w:cstheme="minorHAnsi"/>
        </w:rPr>
        <w:t>etc</w:t>
      </w:r>
      <w:proofErr w:type="spellEnd"/>
      <w:r w:rsidRPr="00005F2E">
        <w:rPr>
          <w:rFonts w:cstheme="minorHAnsi"/>
        </w:rPr>
        <w:t xml:space="preserve">…) and the trial should be laid out in a field that is being cropped with an improved cassava </w:t>
      </w:r>
      <w:r w:rsidR="00C454AB">
        <w:rPr>
          <w:rFonts w:cstheme="minorHAnsi"/>
        </w:rPr>
        <w:t xml:space="preserve">potato </w:t>
      </w:r>
      <w:r w:rsidRPr="00005F2E">
        <w:rPr>
          <w:rFonts w:cstheme="minorHAnsi"/>
        </w:rPr>
        <w:t xml:space="preserve">variety, and at a density </w:t>
      </w:r>
      <w:r w:rsidR="00C454AB">
        <w:rPr>
          <w:rFonts w:cstheme="minorHAnsi"/>
        </w:rPr>
        <w:t xml:space="preserve">of 417 </w:t>
      </w:r>
      <w:r w:rsidRPr="00005F2E">
        <w:rPr>
          <w:rFonts w:cstheme="minorHAnsi"/>
        </w:rPr>
        <w:t xml:space="preserve"> plants </w:t>
      </w:r>
      <w:r w:rsidR="00C454AB">
        <w:rPr>
          <w:rFonts w:cstheme="minorHAnsi"/>
        </w:rPr>
        <w:t>are</w:t>
      </w:r>
      <w:r w:rsidRPr="00005F2E">
        <w:rPr>
          <w:rFonts w:cstheme="minorHAnsi"/>
          <w:vertAlign w:val="superscript"/>
        </w:rPr>
        <w:t>-1</w:t>
      </w:r>
      <w:r w:rsidRPr="00005F2E">
        <w:rPr>
          <w:rFonts w:cstheme="minorHAnsi"/>
        </w:rPr>
        <w:t xml:space="preserve">. Farmers should manage the land (land clearing, tillage, </w:t>
      </w:r>
      <w:proofErr w:type="gramStart"/>
      <w:r w:rsidRPr="00005F2E">
        <w:rPr>
          <w:rFonts w:cstheme="minorHAnsi"/>
        </w:rPr>
        <w:t>ridging,…</w:t>
      </w:r>
      <w:proofErr w:type="gramEnd"/>
      <w:r w:rsidRPr="00005F2E">
        <w:rPr>
          <w:rFonts w:cstheme="minorHAnsi"/>
        </w:rPr>
        <w:t xml:space="preserve">) and perform weeding as they commonly do. </w:t>
      </w:r>
    </w:p>
    <w:p w14:paraId="58963523" w14:textId="54376752" w:rsidR="007C426D" w:rsidRPr="00005F2E" w:rsidRDefault="007C426D" w:rsidP="007C426D">
      <w:pPr>
        <w:numPr>
          <w:ilvl w:val="0"/>
          <w:numId w:val="22"/>
        </w:numPr>
        <w:spacing w:after="0" w:line="240" w:lineRule="auto"/>
        <w:rPr>
          <w:rFonts w:cstheme="minorHAnsi"/>
        </w:rPr>
      </w:pPr>
      <w:r w:rsidRPr="00005F2E">
        <w:rPr>
          <w:rFonts w:cstheme="minorHAnsi"/>
        </w:rPr>
        <w:t xml:space="preserve">Distribution of the packages. Packages should be distributed to the volunteers identified within the selected villages. </w:t>
      </w:r>
    </w:p>
    <w:p w14:paraId="15815AC1" w14:textId="38AFD34B" w:rsidR="007C426D" w:rsidRPr="00005F2E" w:rsidRDefault="007C426D" w:rsidP="007C426D">
      <w:pPr>
        <w:numPr>
          <w:ilvl w:val="0"/>
          <w:numId w:val="22"/>
        </w:numPr>
        <w:spacing w:after="0" w:line="240" w:lineRule="auto"/>
        <w:rPr>
          <w:rFonts w:cstheme="minorHAnsi"/>
        </w:rPr>
      </w:pPr>
      <w:r w:rsidRPr="00005F2E">
        <w:rPr>
          <w:rFonts w:cstheme="minorHAnsi"/>
        </w:rPr>
        <w:t xml:space="preserve">Explanation on the terms of agreement to perform the validation exercise. All produce will remain with the farmers. The farmer decides when to harvest his field but should inform </w:t>
      </w:r>
      <w:r w:rsidR="00C454AB">
        <w:rPr>
          <w:rFonts w:cstheme="minorHAnsi"/>
        </w:rPr>
        <w:t>EAs</w:t>
      </w:r>
      <w:r w:rsidRPr="00005F2E">
        <w:rPr>
          <w:rFonts w:cstheme="minorHAnsi"/>
        </w:rPr>
        <w:t xml:space="preserve"> before doing </w:t>
      </w:r>
      <w:proofErr w:type="gramStart"/>
      <w:r w:rsidRPr="00005F2E">
        <w:rPr>
          <w:rFonts w:cstheme="minorHAnsi"/>
        </w:rPr>
        <w:t>so, and</w:t>
      </w:r>
      <w:proofErr w:type="gramEnd"/>
      <w:r w:rsidRPr="00005F2E">
        <w:rPr>
          <w:rFonts w:cstheme="minorHAnsi"/>
        </w:rPr>
        <w:t xml:space="preserve"> allow EA to collect data and measure the yield in the two plots delineated within the farmer’s field. </w:t>
      </w:r>
      <w:r w:rsidR="00C454AB">
        <w:rPr>
          <w:rFonts w:cstheme="minorHAnsi"/>
        </w:rPr>
        <w:t>AKILIMO</w:t>
      </w:r>
      <w:r w:rsidRPr="00005F2E">
        <w:rPr>
          <w:rFonts w:cstheme="minorHAnsi"/>
        </w:rPr>
        <w:t xml:space="preserve"> will provide training and share learning.</w:t>
      </w:r>
    </w:p>
    <w:p w14:paraId="1E836C31" w14:textId="77777777" w:rsidR="007C426D" w:rsidRPr="00005F2E" w:rsidRDefault="007C426D" w:rsidP="007C426D">
      <w:pPr>
        <w:numPr>
          <w:ilvl w:val="0"/>
          <w:numId w:val="22"/>
        </w:numPr>
        <w:spacing w:after="0" w:line="240" w:lineRule="auto"/>
        <w:rPr>
          <w:rFonts w:cstheme="minorHAnsi"/>
        </w:rPr>
      </w:pPr>
      <w:r w:rsidRPr="00005F2E">
        <w:rPr>
          <w:rFonts w:cstheme="minorHAnsi"/>
        </w:rPr>
        <w:t>Explanation on the role of the EA in terms of technical support, and a schedule for follow-up and monitoring by the EA and research teams.</w:t>
      </w:r>
    </w:p>
    <w:p w14:paraId="32DA519E" w14:textId="77777777" w:rsidR="007C426D" w:rsidRPr="00005F2E" w:rsidRDefault="007C426D" w:rsidP="007C426D">
      <w:pPr>
        <w:rPr>
          <w:rFonts w:cstheme="minorHAnsi"/>
        </w:rPr>
      </w:pPr>
    </w:p>
    <w:p w14:paraId="6CC40387" w14:textId="77777777" w:rsidR="007C426D" w:rsidRPr="00005F2E" w:rsidRDefault="007C426D" w:rsidP="007C426D">
      <w:pPr>
        <w:rPr>
          <w:rFonts w:cstheme="minorHAnsi"/>
          <w:b/>
        </w:rPr>
      </w:pPr>
      <w:r w:rsidRPr="00005F2E">
        <w:rPr>
          <w:rFonts w:cstheme="minorHAnsi"/>
          <w:b/>
        </w:rPr>
        <w:t xml:space="preserve">Activity 9 – Validation exercise installations </w:t>
      </w:r>
    </w:p>
    <w:p w14:paraId="2C737096" w14:textId="4C49C188" w:rsidR="007C426D" w:rsidRPr="00005F2E" w:rsidRDefault="007C426D" w:rsidP="007C426D">
      <w:pPr>
        <w:rPr>
          <w:rFonts w:cstheme="minorHAnsi"/>
        </w:rPr>
      </w:pPr>
      <w:r w:rsidRPr="00005F2E">
        <w:rPr>
          <w:rFonts w:cstheme="minorHAnsi"/>
        </w:rPr>
        <w:t>The farmers now establish the plots side-by-side within the fields planted with the seed purchased from the QDS entrepreneur, with the support of the EA.</w:t>
      </w:r>
    </w:p>
    <w:p w14:paraId="63B2FD96" w14:textId="44925DB7" w:rsidR="007C426D" w:rsidRDefault="007C426D" w:rsidP="007C426D">
      <w:pPr>
        <w:rPr>
          <w:rFonts w:cstheme="minorHAnsi"/>
        </w:rPr>
      </w:pPr>
    </w:p>
    <w:p w14:paraId="3E22111E" w14:textId="3BF78B5C" w:rsidR="00C454AB" w:rsidRDefault="00C454AB" w:rsidP="007C426D">
      <w:pPr>
        <w:rPr>
          <w:rFonts w:cstheme="minorHAnsi"/>
        </w:rPr>
      </w:pPr>
    </w:p>
    <w:p w14:paraId="22AA0BA2" w14:textId="77777777" w:rsidR="00C454AB" w:rsidRPr="00005F2E" w:rsidRDefault="00C454AB" w:rsidP="007C426D">
      <w:pPr>
        <w:rPr>
          <w:rFonts w:cstheme="minorHAnsi"/>
        </w:rPr>
      </w:pPr>
    </w:p>
    <w:p w14:paraId="64B74E30" w14:textId="77777777" w:rsidR="007C426D" w:rsidRPr="00005F2E" w:rsidRDefault="007C426D" w:rsidP="007C426D">
      <w:pPr>
        <w:rPr>
          <w:rFonts w:cstheme="minorHAnsi"/>
          <w:b/>
        </w:rPr>
      </w:pPr>
      <w:r w:rsidRPr="00005F2E">
        <w:rPr>
          <w:rFonts w:cstheme="minorHAnsi"/>
          <w:b/>
        </w:rPr>
        <w:t>Activity 10 – Follow up on installations</w:t>
      </w:r>
    </w:p>
    <w:p w14:paraId="09498704" w14:textId="77777777" w:rsidR="007C426D" w:rsidRPr="00005F2E" w:rsidRDefault="007C426D" w:rsidP="007C426D">
      <w:pPr>
        <w:rPr>
          <w:rFonts w:cstheme="minorHAnsi"/>
        </w:rPr>
      </w:pPr>
      <w:r w:rsidRPr="00005F2E">
        <w:rPr>
          <w:rFonts w:cstheme="minorHAnsi"/>
        </w:rPr>
        <w:t>It is important that the EAs move around to check whether activities are implemented as planned and to ensure that the implementation is happening correctly. EAs will be supported by teams of researchers to conduct this activity.</w:t>
      </w:r>
    </w:p>
    <w:p w14:paraId="12B0F6A6" w14:textId="38161A15" w:rsidR="007C426D" w:rsidRPr="00005F2E" w:rsidRDefault="007C426D" w:rsidP="007C426D">
      <w:pPr>
        <w:rPr>
          <w:rFonts w:cstheme="minorHAnsi"/>
          <w:b/>
        </w:rPr>
      </w:pPr>
      <w:r w:rsidRPr="00005F2E">
        <w:rPr>
          <w:rFonts w:cstheme="minorHAnsi"/>
        </w:rPr>
        <w:t xml:space="preserve"> </w:t>
      </w:r>
      <w:r w:rsidRPr="00005F2E">
        <w:rPr>
          <w:rFonts w:cstheme="minorHAnsi"/>
          <w:b/>
        </w:rPr>
        <w:t>Activity 11 – Data collection by EA</w:t>
      </w:r>
    </w:p>
    <w:p w14:paraId="692C6C13" w14:textId="70A0FF7F" w:rsidR="007C426D" w:rsidRPr="00005F2E" w:rsidRDefault="007C426D" w:rsidP="007C426D">
      <w:pPr>
        <w:rPr>
          <w:rFonts w:cstheme="minorHAnsi"/>
        </w:rPr>
      </w:pPr>
      <w:r w:rsidRPr="00005F2E">
        <w:rPr>
          <w:rFonts w:cstheme="minorHAnsi"/>
        </w:rPr>
        <w:t>Extension Agents are required to collect data on each of the validation exercises. Reports will be generated to EAs on when data collection events are due. Data collection should be done using the ODK form “Validation of Recommendations on Harvest Date – Data Collection”.</w:t>
      </w:r>
    </w:p>
    <w:p w14:paraId="683B0764" w14:textId="77777777" w:rsidR="007C426D" w:rsidRPr="00005F2E" w:rsidRDefault="007C426D" w:rsidP="007C426D">
      <w:pPr>
        <w:rPr>
          <w:rFonts w:cstheme="minorHAnsi"/>
        </w:rPr>
      </w:pPr>
    </w:p>
    <w:p w14:paraId="3B977626" w14:textId="77777777" w:rsidR="007C426D" w:rsidRPr="00005F2E" w:rsidRDefault="007C426D" w:rsidP="007C426D">
      <w:pPr>
        <w:rPr>
          <w:rFonts w:cstheme="minorHAnsi"/>
          <w:b/>
        </w:rPr>
      </w:pPr>
      <w:r w:rsidRPr="00005F2E">
        <w:rPr>
          <w:rFonts w:cstheme="minorHAnsi"/>
          <w:b/>
        </w:rPr>
        <w:t>Activity 12 – Monitoring</w:t>
      </w:r>
    </w:p>
    <w:p w14:paraId="55856805" w14:textId="1710750E" w:rsidR="007C426D" w:rsidRPr="00005F2E" w:rsidRDefault="007C426D" w:rsidP="007C426D">
      <w:pPr>
        <w:rPr>
          <w:rFonts w:cstheme="minorHAnsi"/>
        </w:rPr>
      </w:pPr>
      <w:r w:rsidRPr="00005F2E">
        <w:rPr>
          <w:rFonts w:cstheme="minorHAnsi"/>
        </w:rPr>
        <w:t xml:space="preserve">Between </w:t>
      </w:r>
      <w:r w:rsidR="00C454AB">
        <w:rPr>
          <w:rFonts w:cstheme="minorHAnsi"/>
        </w:rPr>
        <w:t>8 to 10 weeks</w:t>
      </w:r>
      <w:r w:rsidRPr="00005F2E">
        <w:rPr>
          <w:rFonts w:cstheme="minorHAnsi"/>
        </w:rPr>
        <w:t xml:space="preserve"> after planting, a team of </w:t>
      </w:r>
      <w:r w:rsidR="00C454AB">
        <w:rPr>
          <w:rFonts w:cstheme="minorHAnsi"/>
        </w:rPr>
        <w:t>RAB</w:t>
      </w:r>
      <w:r w:rsidRPr="00005F2E">
        <w:rPr>
          <w:rFonts w:cstheme="minorHAnsi"/>
        </w:rPr>
        <w:t xml:space="preserve"> and </w:t>
      </w:r>
      <w:r w:rsidR="00C454AB">
        <w:rPr>
          <w:rFonts w:cstheme="minorHAnsi"/>
        </w:rPr>
        <w:t>local govt. staff</w:t>
      </w:r>
      <w:r w:rsidRPr="00005F2E">
        <w:rPr>
          <w:rFonts w:cstheme="minorHAnsi"/>
        </w:rPr>
        <w:t xml:space="preserve"> should visit each of the participants and evaluate the trial implemented. This evaluation should be done using the ODK form “Monitoring of Validation Exercises”.</w:t>
      </w:r>
    </w:p>
    <w:p w14:paraId="3F2B15B1" w14:textId="77777777" w:rsidR="005F2D2B" w:rsidRPr="00005F2E" w:rsidRDefault="005F2D2B" w:rsidP="000C2D56">
      <w:pPr>
        <w:rPr>
          <w:rFonts w:cstheme="minorHAnsi"/>
          <w:lang w:val="en-GB"/>
        </w:rPr>
      </w:pPr>
    </w:p>
    <w:p w14:paraId="3D1F5F52" w14:textId="62AE1BFF" w:rsidR="00AD2E76" w:rsidRPr="00005F2E" w:rsidRDefault="00AD2E76" w:rsidP="00AD2E76">
      <w:pPr>
        <w:rPr>
          <w:rFonts w:cstheme="minorHAnsi"/>
          <w:lang w:val="en-GB"/>
        </w:rPr>
      </w:pPr>
      <w:r w:rsidRPr="00005F2E">
        <w:rPr>
          <w:rFonts w:cstheme="minorHAnsi"/>
          <w:b/>
          <w:bCs/>
          <w:color w:val="4472C4" w:themeColor="accent1"/>
          <w:lang w:val="en-GB"/>
        </w:rPr>
        <w:t xml:space="preserve">Table 5: Overview of visits and data collection </w:t>
      </w:r>
    </w:p>
    <w:tbl>
      <w:tblPr>
        <w:tblStyle w:val="TableGrid"/>
        <w:tblW w:w="0" w:type="auto"/>
        <w:tblLook w:val="04A0" w:firstRow="1" w:lastRow="0" w:firstColumn="1" w:lastColumn="0" w:noHBand="0" w:noVBand="1"/>
      </w:tblPr>
      <w:tblGrid>
        <w:gridCol w:w="1409"/>
        <w:gridCol w:w="1458"/>
        <w:gridCol w:w="1663"/>
        <w:gridCol w:w="1573"/>
        <w:gridCol w:w="1595"/>
        <w:gridCol w:w="1318"/>
      </w:tblGrid>
      <w:tr w:rsidR="00262BA4" w:rsidRPr="00005F2E" w14:paraId="625D266F" w14:textId="6BA3D482" w:rsidTr="00262BA4">
        <w:tc>
          <w:tcPr>
            <w:tcW w:w="1409" w:type="dxa"/>
          </w:tcPr>
          <w:p w14:paraId="43FA5583" w14:textId="40BE6A72" w:rsidR="00262BA4" w:rsidRPr="00005F2E" w:rsidRDefault="00262BA4" w:rsidP="00A3044A">
            <w:pPr>
              <w:rPr>
                <w:rFonts w:cstheme="minorHAnsi"/>
                <w:b/>
                <w:bCs/>
                <w:lang w:val="en-GB"/>
              </w:rPr>
            </w:pPr>
            <w:r w:rsidRPr="00005F2E">
              <w:rPr>
                <w:rFonts w:cstheme="minorHAnsi"/>
                <w:b/>
                <w:bCs/>
                <w:lang w:val="en-GB"/>
              </w:rPr>
              <w:t>Activity</w:t>
            </w:r>
          </w:p>
        </w:tc>
        <w:tc>
          <w:tcPr>
            <w:tcW w:w="1458" w:type="dxa"/>
          </w:tcPr>
          <w:p w14:paraId="58521581" w14:textId="37D01D70" w:rsidR="00262BA4" w:rsidRPr="00005F2E" w:rsidRDefault="00262BA4" w:rsidP="00A3044A">
            <w:pPr>
              <w:rPr>
                <w:rFonts w:cstheme="minorHAnsi"/>
                <w:b/>
                <w:bCs/>
                <w:lang w:val="en-GB"/>
              </w:rPr>
            </w:pPr>
            <w:r w:rsidRPr="00005F2E">
              <w:rPr>
                <w:rFonts w:cstheme="minorHAnsi"/>
                <w:b/>
                <w:bCs/>
                <w:lang w:val="en-GB"/>
              </w:rPr>
              <w:t>Timing</w:t>
            </w:r>
          </w:p>
        </w:tc>
        <w:tc>
          <w:tcPr>
            <w:tcW w:w="1663" w:type="dxa"/>
          </w:tcPr>
          <w:p w14:paraId="032796B0" w14:textId="7F4A4A81" w:rsidR="00262BA4" w:rsidRPr="00005F2E" w:rsidRDefault="00262BA4" w:rsidP="00A3044A">
            <w:pPr>
              <w:rPr>
                <w:rFonts w:cstheme="minorHAnsi"/>
                <w:b/>
                <w:bCs/>
                <w:lang w:val="en-GB"/>
              </w:rPr>
            </w:pPr>
            <w:r w:rsidRPr="00005F2E">
              <w:rPr>
                <w:rFonts w:cstheme="minorHAnsi"/>
                <w:b/>
                <w:bCs/>
                <w:lang w:val="en-GB"/>
              </w:rPr>
              <w:t>Purpose</w:t>
            </w:r>
          </w:p>
        </w:tc>
        <w:tc>
          <w:tcPr>
            <w:tcW w:w="1573" w:type="dxa"/>
          </w:tcPr>
          <w:p w14:paraId="75AF5502" w14:textId="387532B8" w:rsidR="00262BA4" w:rsidRPr="00005F2E" w:rsidRDefault="00262BA4" w:rsidP="00A3044A">
            <w:pPr>
              <w:rPr>
                <w:rFonts w:cstheme="minorHAnsi"/>
                <w:b/>
                <w:bCs/>
                <w:lang w:val="en-GB"/>
              </w:rPr>
            </w:pPr>
            <w:r w:rsidRPr="00005F2E">
              <w:rPr>
                <w:rFonts w:cstheme="minorHAnsi"/>
                <w:b/>
                <w:bCs/>
                <w:lang w:val="en-GB"/>
              </w:rPr>
              <w:t>Data collection</w:t>
            </w:r>
          </w:p>
        </w:tc>
        <w:tc>
          <w:tcPr>
            <w:tcW w:w="1595" w:type="dxa"/>
          </w:tcPr>
          <w:p w14:paraId="5454EFCF" w14:textId="61E71E52" w:rsidR="00262BA4" w:rsidRPr="00005F2E" w:rsidRDefault="00262BA4" w:rsidP="00A3044A">
            <w:pPr>
              <w:rPr>
                <w:rFonts w:cstheme="minorHAnsi"/>
                <w:b/>
                <w:bCs/>
                <w:lang w:val="en-GB"/>
              </w:rPr>
            </w:pPr>
            <w:r w:rsidRPr="00005F2E">
              <w:rPr>
                <w:rFonts w:cstheme="minorHAnsi"/>
                <w:b/>
                <w:bCs/>
                <w:lang w:val="en-GB"/>
              </w:rPr>
              <w:t>Option to select in ODK form</w:t>
            </w:r>
          </w:p>
        </w:tc>
        <w:tc>
          <w:tcPr>
            <w:tcW w:w="1318" w:type="dxa"/>
          </w:tcPr>
          <w:p w14:paraId="071C7EC2" w14:textId="19DBA27D" w:rsidR="00262BA4" w:rsidRPr="00005F2E" w:rsidRDefault="00262BA4" w:rsidP="00A3044A">
            <w:pPr>
              <w:rPr>
                <w:rFonts w:cstheme="minorHAnsi"/>
                <w:b/>
                <w:bCs/>
                <w:lang w:val="en-GB"/>
              </w:rPr>
            </w:pPr>
            <w:r>
              <w:rPr>
                <w:rFonts w:cstheme="minorHAnsi"/>
                <w:b/>
                <w:bCs/>
                <w:lang w:val="en-GB"/>
              </w:rPr>
              <w:t xml:space="preserve">Responsible </w:t>
            </w:r>
          </w:p>
        </w:tc>
      </w:tr>
      <w:tr w:rsidR="00262BA4" w:rsidRPr="00005F2E" w14:paraId="531EED05" w14:textId="77777777" w:rsidTr="00262BA4">
        <w:tc>
          <w:tcPr>
            <w:tcW w:w="1409" w:type="dxa"/>
          </w:tcPr>
          <w:p w14:paraId="0B96E69E" w14:textId="2C15497C" w:rsidR="00262BA4" w:rsidRPr="00262BA4" w:rsidRDefault="00262BA4" w:rsidP="00A3044A">
            <w:pPr>
              <w:rPr>
                <w:rFonts w:cstheme="minorHAnsi"/>
                <w:lang w:val="en-GB"/>
              </w:rPr>
            </w:pPr>
            <w:r w:rsidRPr="00262BA4">
              <w:rPr>
                <w:rFonts w:cstheme="minorHAnsi"/>
                <w:lang w:val="en-GB"/>
              </w:rPr>
              <w:t xml:space="preserve">Identification </w:t>
            </w:r>
          </w:p>
        </w:tc>
        <w:tc>
          <w:tcPr>
            <w:tcW w:w="1458" w:type="dxa"/>
          </w:tcPr>
          <w:p w14:paraId="3719EE47" w14:textId="7571B4D7" w:rsidR="00262BA4" w:rsidRPr="00262BA4" w:rsidRDefault="00262BA4" w:rsidP="00A3044A">
            <w:pPr>
              <w:rPr>
                <w:rFonts w:cstheme="minorHAnsi"/>
                <w:lang w:val="en-GB"/>
              </w:rPr>
            </w:pPr>
            <w:r w:rsidRPr="00262BA4">
              <w:rPr>
                <w:rFonts w:cstheme="minorHAnsi"/>
                <w:lang w:val="en-GB"/>
              </w:rPr>
              <w:t xml:space="preserve">Before training </w:t>
            </w:r>
          </w:p>
        </w:tc>
        <w:tc>
          <w:tcPr>
            <w:tcW w:w="1663" w:type="dxa"/>
          </w:tcPr>
          <w:p w14:paraId="78D6DA14" w14:textId="01956D8A" w:rsidR="00262BA4" w:rsidRPr="00262BA4" w:rsidRDefault="00262BA4" w:rsidP="00A3044A">
            <w:pPr>
              <w:rPr>
                <w:rFonts w:cstheme="minorHAnsi"/>
                <w:lang w:val="en-GB"/>
              </w:rPr>
            </w:pPr>
            <w:r w:rsidRPr="00262BA4">
              <w:rPr>
                <w:rFonts w:cstheme="minorHAnsi"/>
                <w:lang w:val="en-GB"/>
              </w:rPr>
              <w:t>Identification of EAs</w:t>
            </w:r>
          </w:p>
        </w:tc>
        <w:tc>
          <w:tcPr>
            <w:tcW w:w="1573" w:type="dxa"/>
          </w:tcPr>
          <w:p w14:paraId="65792B9F" w14:textId="73F2C859" w:rsidR="00262BA4" w:rsidRPr="00262BA4" w:rsidRDefault="00262BA4" w:rsidP="00A3044A">
            <w:pPr>
              <w:rPr>
                <w:rFonts w:cstheme="minorHAnsi"/>
                <w:lang w:val="en-GB"/>
              </w:rPr>
            </w:pPr>
            <w:r w:rsidRPr="00262BA4">
              <w:rPr>
                <w:rFonts w:cstheme="minorHAnsi"/>
                <w:lang w:val="en-GB"/>
              </w:rPr>
              <w:t>List of EAs</w:t>
            </w:r>
          </w:p>
        </w:tc>
        <w:tc>
          <w:tcPr>
            <w:tcW w:w="1595" w:type="dxa"/>
          </w:tcPr>
          <w:p w14:paraId="748B646D" w14:textId="77777777" w:rsidR="00262BA4" w:rsidRPr="00262BA4" w:rsidRDefault="00262BA4" w:rsidP="00A3044A">
            <w:pPr>
              <w:rPr>
                <w:rFonts w:cstheme="minorHAnsi"/>
                <w:lang w:val="en-GB"/>
              </w:rPr>
            </w:pPr>
          </w:p>
        </w:tc>
        <w:tc>
          <w:tcPr>
            <w:tcW w:w="1318" w:type="dxa"/>
          </w:tcPr>
          <w:p w14:paraId="2298987E" w14:textId="799FB6BC" w:rsidR="00262BA4" w:rsidRPr="00262BA4" w:rsidRDefault="00262BA4" w:rsidP="00A3044A">
            <w:pPr>
              <w:rPr>
                <w:rFonts w:cstheme="minorHAnsi"/>
                <w:lang w:val="en-GB"/>
              </w:rPr>
            </w:pPr>
            <w:r>
              <w:rPr>
                <w:rFonts w:cstheme="minorHAnsi"/>
                <w:lang w:val="en-GB"/>
              </w:rPr>
              <w:t xml:space="preserve">RAB + local govt. </w:t>
            </w:r>
          </w:p>
        </w:tc>
      </w:tr>
      <w:tr w:rsidR="00262BA4" w:rsidRPr="00005F2E" w14:paraId="052E97B9" w14:textId="6B3791F2" w:rsidTr="00262BA4">
        <w:tc>
          <w:tcPr>
            <w:tcW w:w="1409" w:type="dxa"/>
          </w:tcPr>
          <w:p w14:paraId="49F498E8" w14:textId="0FE8779C" w:rsidR="00262BA4" w:rsidRPr="00005F2E" w:rsidRDefault="00262BA4" w:rsidP="00A3044A">
            <w:pPr>
              <w:rPr>
                <w:rFonts w:cstheme="minorHAnsi"/>
                <w:lang w:val="en-GB"/>
              </w:rPr>
            </w:pPr>
            <w:r w:rsidRPr="00005F2E">
              <w:rPr>
                <w:rFonts w:cstheme="minorHAnsi"/>
                <w:lang w:val="en-GB"/>
              </w:rPr>
              <w:t xml:space="preserve">Training </w:t>
            </w:r>
            <w:r w:rsidR="00387C06">
              <w:rPr>
                <w:rFonts w:cstheme="minorHAnsi"/>
                <w:lang w:val="en-GB"/>
              </w:rPr>
              <w:t>of EAs</w:t>
            </w:r>
          </w:p>
        </w:tc>
        <w:tc>
          <w:tcPr>
            <w:tcW w:w="1458" w:type="dxa"/>
          </w:tcPr>
          <w:p w14:paraId="479AE3FB" w14:textId="4B3180B4" w:rsidR="00262BA4" w:rsidRPr="00005F2E" w:rsidRDefault="00262BA4" w:rsidP="00A3044A">
            <w:pPr>
              <w:rPr>
                <w:rFonts w:cstheme="minorHAnsi"/>
                <w:lang w:val="en-GB"/>
              </w:rPr>
            </w:pPr>
            <w:r w:rsidRPr="00005F2E">
              <w:rPr>
                <w:rFonts w:cstheme="minorHAnsi"/>
                <w:lang w:val="en-GB"/>
              </w:rPr>
              <w:t>Before site identification</w:t>
            </w:r>
          </w:p>
        </w:tc>
        <w:tc>
          <w:tcPr>
            <w:tcW w:w="1663" w:type="dxa"/>
          </w:tcPr>
          <w:p w14:paraId="1C28FD03" w14:textId="3F858EFE" w:rsidR="00262BA4" w:rsidRPr="00005F2E" w:rsidRDefault="00262BA4" w:rsidP="00A3044A">
            <w:pPr>
              <w:rPr>
                <w:rFonts w:cstheme="minorHAnsi"/>
                <w:lang w:val="en-GB"/>
              </w:rPr>
            </w:pPr>
            <w:r w:rsidRPr="00005F2E">
              <w:rPr>
                <w:rFonts w:cstheme="minorHAnsi"/>
                <w:lang w:val="en-GB"/>
              </w:rPr>
              <w:t>Training on protocol data collection</w:t>
            </w:r>
          </w:p>
        </w:tc>
        <w:tc>
          <w:tcPr>
            <w:tcW w:w="1573" w:type="dxa"/>
          </w:tcPr>
          <w:p w14:paraId="6B7F13FC" w14:textId="6922AABB" w:rsidR="00262BA4" w:rsidRPr="00005F2E" w:rsidRDefault="00262BA4" w:rsidP="00A3044A">
            <w:pPr>
              <w:rPr>
                <w:rFonts w:cstheme="minorHAnsi"/>
                <w:lang w:val="en-GB"/>
              </w:rPr>
            </w:pPr>
            <w:r w:rsidRPr="00005F2E">
              <w:rPr>
                <w:rFonts w:cstheme="minorHAnsi"/>
                <w:lang w:val="en-GB"/>
              </w:rPr>
              <w:t>ODK form ‘Register Enumerator’</w:t>
            </w:r>
          </w:p>
        </w:tc>
        <w:tc>
          <w:tcPr>
            <w:tcW w:w="1595" w:type="dxa"/>
          </w:tcPr>
          <w:p w14:paraId="00982DB7" w14:textId="102BA362" w:rsidR="00262BA4" w:rsidRPr="00005F2E" w:rsidRDefault="00262BA4" w:rsidP="00C829E6">
            <w:pPr>
              <w:rPr>
                <w:rFonts w:cstheme="minorHAnsi"/>
                <w:lang w:val="en-GB"/>
              </w:rPr>
            </w:pPr>
            <w:r w:rsidRPr="00005F2E">
              <w:rPr>
                <w:rFonts w:cstheme="minorHAnsi"/>
                <w:lang w:val="en-GB"/>
              </w:rPr>
              <w:t>N/A</w:t>
            </w:r>
          </w:p>
        </w:tc>
        <w:tc>
          <w:tcPr>
            <w:tcW w:w="1318" w:type="dxa"/>
          </w:tcPr>
          <w:p w14:paraId="4DE6D6F7" w14:textId="4E32699E" w:rsidR="00262BA4" w:rsidRPr="00005F2E" w:rsidRDefault="00262BA4" w:rsidP="00C829E6">
            <w:pPr>
              <w:rPr>
                <w:rFonts w:cstheme="minorHAnsi"/>
                <w:lang w:val="en-GB"/>
              </w:rPr>
            </w:pPr>
            <w:r>
              <w:rPr>
                <w:rFonts w:cstheme="minorHAnsi"/>
                <w:lang w:val="en-GB"/>
              </w:rPr>
              <w:t xml:space="preserve">RAB+ CIP+ Local govt. </w:t>
            </w:r>
          </w:p>
        </w:tc>
      </w:tr>
      <w:tr w:rsidR="00262BA4" w:rsidRPr="00005F2E" w14:paraId="4D09CED5" w14:textId="2BD1AADB" w:rsidTr="00DC53D3">
        <w:trPr>
          <w:trHeight w:val="547"/>
        </w:trPr>
        <w:tc>
          <w:tcPr>
            <w:tcW w:w="1409" w:type="dxa"/>
          </w:tcPr>
          <w:p w14:paraId="2BD0DCE9" w14:textId="6E6FB809" w:rsidR="00262BA4" w:rsidRPr="00005F2E" w:rsidRDefault="00262BA4" w:rsidP="00406496">
            <w:pPr>
              <w:rPr>
                <w:rFonts w:cstheme="minorHAnsi"/>
                <w:lang w:val="en-GB"/>
              </w:rPr>
            </w:pPr>
            <w:r w:rsidRPr="00005F2E">
              <w:rPr>
                <w:rFonts w:cstheme="minorHAnsi"/>
                <w:lang w:val="en-GB"/>
              </w:rPr>
              <w:t>Field visit 1</w:t>
            </w:r>
          </w:p>
        </w:tc>
        <w:tc>
          <w:tcPr>
            <w:tcW w:w="1458" w:type="dxa"/>
          </w:tcPr>
          <w:p w14:paraId="06B7B0C9" w14:textId="2563B418" w:rsidR="00262BA4" w:rsidRPr="00005F2E" w:rsidRDefault="00262BA4" w:rsidP="00406496">
            <w:pPr>
              <w:rPr>
                <w:rFonts w:cstheme="minorHAnsi"/>
                <w:lang w:val="en-GB"/>
              </w:rPr>
            </w:pPr>
            <w:r w:rsidRPr="00005F2E">
              <w:rPr>
                <w:rFonts w:cstheme="minorHAnsi"/>
                <w:lang w:val="en-GB"/>
              </w:rPr>
              <w:t>Before planting</w:t>
            </w:r>
          </w:p>
        </w:tc>
        <w:tc>
          <w:tcPr>
            <w:tcW w:w="1663" w:type="dxa"/>
          </w:tcPr>
          <w:p w14:paraId="5005D633" w14:textId="0435DB2E" w:rsidR="00262BA4" w:rsidRPr="00005F2E" w:rsidRDefault="00262BA4" w:rsidP="00406496">
            <w:pPr>
              <w:rPr>
                <w:rFonts w:cstheme="minorHAnsi"/>
                <w:lang w:val="en-GB"/>
              </w:rPr>
            </w:pPr>
            <w:r w:rsidRPr="00005F2E">
              <w:rPr>
                <w:rFonts w:cstheme="minorHAnsi"/>
                <w:lang w:val="en-GB"/>
              </w:rPr>
              <w:t xml:space="preserve">Site identification </w:t>
            </w:r>
            <w:r w:rsidR="00DC53D3">
              <w:rPr>
                <w:rFonts w:cstheme="minorHAnsi"/>
                <w:lang w:val="en-GB"/>
              </w:rPr>
              <w:t>&amp; registration</w:t>
            </w:r>
          </w:p>
        </w:tc>
        <w:tc>
          <w:tcPr>
            <w:tcW w:w="1573" w:type="dxa"/>
          </w:tcPr>
          <w:p w14:paraId="0AF751CD" w14:textId="53294C6A" w:rsidR="00262BA4" w:rsidRPr="00005F2E" w:rsidRDefault="00262BA4" w:rsidP="00406496">
            <w:pPr>
              <w:rPr>
                <w:rFonts w:cstheme="minorHAnsi"/>
                <w:lang w:val="en-GB"/>
              </w:rPr>
            </w:pPr>
          </w:p>
        </w:tc>
        <w:tc>
          <w:tcPr>
            <w:tcW w:w="1595" w:type="dxa"/>
          </w:tcPr>
          <w:p w14:paraId="04275E72" w14:textId="782F8C61" w:rsidR="00262BA4" w:rsidRPr="00005F2E" w:rsidRDefault="00262BA4" w:rsidP="00406496">
            <w:pPr>
              <w:rPr>
                <w:rFonts w:cstheme="minorHAnsi"/>
                <w:lang w:val="en-GB"/>
              </w:rPr>
            </w:pPr>
          </w:p>
        </w:tc>
        <w:tc>
          <w:tcPr>
            <w:tcW w:w="1318" w:type="dxa"/>
          </w:tcPr>
          <w:p w14:paraId="25946755" w14:textId="61C65F20" w:rsidR="00262BA4" w:rsidRPr="00005F2E" w:rsidRDefault="00262BA4" w:rsidP="00406496">
            <w:pPr>
              <w:rPr>
                <w:rFonts w:cstheme="minorHAnsi"/>
                <w:lang w:val="en-GB"/>
              </w:rPr>
            </w:pPr>
            <w:r>
              <w:rPr>
                <w:rFonts w:cstheme="minorHAnsi"/>
                <w:lang w:val="en-GB"/>
              </w:rPr>
              <w:t>EAs</w:t>
            </w:r>
          </w:p>
        </w:tc>
      </w:tr>
      <w:tr w:rsidR="00262BA4" w:rsidRPr="00005F2E" w14:paraId="53F5AB01" w14:textId="77777777" w:rsidTr="00262BA4">
        <w:tc>
          <w:tcPr>
            <w:tcW w:w="1409" w:type="dxa"/>
          </w:tcPr>
          <w:p w14:paraId="530EB06B" w14:textId="6A85BBF8" w:rsidR="00262BA4" w:rsidRPr="00005F2E" w:rsidRDefault="00262BA4" w:rsidP="00406496">
            <w:pPr>
              <w:rPr>
                <w:rFonts w:cstheme="minorHAnsi"/>
                <w:lang w:val="en-GB"/>
              </w:rPr>
            </w:pPr>
            <w:r>
              <w:rPr>
                <w:rFonts w:cstheme="minorHAnsi"/>
                <w:lang w:val="en-GB"/>
              </w:rPr>
              <w:t>Field visit 2</w:t>
            </w:r>
          </w:p>
        </w:tc>
        <w:tc>
          <w:tcPr>
            <w:tcW w:w="1458" w:type="dxa"/>
          </w:tcPr>
          <w:p w14:paraId="7592DC13" w14:textId="103AEDB7" w:rsidR="00262BA4" w:rsidRPr="00005F2E" w:rsidRDefault="00262BA4" w:rsidP="00406496">
            <w:pPr>
              <w:rPr>
                <w:rFonts w:cstheme="minorHAnsi"/>
                <w:lang w:val="en-GB"/>
              </w:rPr>
            </w:pPr>
            <w:r>
              <w:rPr>
                <w:rFonts w:cstheme="minorHAnsi"/>
                <w:lang w:val="en-GB"/>
              </w:rPr>
              <w:t xml:space="preserve">Before planting </w:t>
            </w:r>
          </w:p>
        </w:tc>
        <w:tc>
          <w:tcPr>
            <w:tcW w:w="1663" w:type="dxa"/>
          </w:tcPr>
          <w:p w14:paraId="1E11B1A0" w14:textId="5E3FA86E" w:rsidR="00262BA4" w:rsidRPr="00005F2E" w:rsidRDefault="00262BA4" w:rsidP="00406496">
            <w:pPr>
              <w:rPr>
                <w:rFonts w:cstheme="minorHAnsi"/>
                <w:lang w:val="en-GB"/>
              </w:rPr>
            </w:pPr>
            <w:r>
              <w:rPr>
                <w:rFonts w:cstheme="minorHAnsi"/>
                <w:lang w:val="en-GB"/>
              </w:rPr>
              <w:t xml:space="preserve">Seed and fertilizers distribution </w:t>
            </w:r>
          </w:p>
        </w:tc>
        <w:tc>
          <w:tcPr>
            <w:tcW w:w="1573" w:type="dxa"/>
          </w:tcPr>
          <w:p w14:paraId="27D8102F" w14:textId="77777777" w:rsidR="00262BA4" w:rsidRPr="00005F2E" w:rsidRDefault="00262BA4" w:rsidP="00406496">
            <w:pPr>
              <w:rPr>
                <w:rFonts w:cstheme="minorHAnsi"/>
                <w:lang w:val="en-GB"/>
              </w:rPr>
            </w:pPr>
          </w:p>
        </w:tc>
        <w:tc>
          <w:tcPr>
            <w:tcW w:w="1595" w:type="dxa"/>
          </w:tcPr>
          <w:p w14:paraId="26F19260" w14:textId="77777777" w:rsidR="00262BA4" w:rsidRPr="00005F2E" w:rsidRDefault="00262BA4" w:rsidP="00406496">
            <w:pPr>
              <w:rPr>
                <w:rFonts w:cstheme="minorHAnsi"/>
                <w:lang w:val="en-GB"/>
              </w:rPr>
            </w:pPr>
          </w:p>
        </w:tc>
        <w:tc>
          <w:tcPr>
            <w:tcW w:w="1318" w:type="dxa"/>
          </w:tcPr>
          <w:p w14:paraId="1C89224D" w14:textId="4696C97A" w:rsidR="00262BA4" w:rsidRPr="00005F2E" w:rsidRDefault="00262BA4" w:rsidP="00406496">
            <w:pPr>
              <w:rPr>
                <w:rFonts w:cstheme="minorHAnsi"/>
                <w:lang w:val="en-GB"/>
              </w:rPr>
            </w:pPr>
            <w:r>
              <w:rPr>
                <w:rFonts w:cstheme="minorHAnsi"/>
                <w:lang w:val="en-GB"/>
              </w:rPr>
              <w:t>RAB+ CIP+</w:t>
            </w:r>
          </w:p>
        </w:tc>
      </w:tr>
      <w:tr w:rsidR="00262BA4" w:rsidRPr="00005F2E" w14:paraId="358226DD" w14:textId="6F77AE2A" w:rsidTr="00DC53D3">
        <w:trPr>
          <w:trHeight w:val="826"/>
        </w:trPr>
        <w:tc>
          <w:tcPr>
            <w:tcW w:w="1409" w:type="dxa"/>
          </w:tcPr>
          <w:p w14:paraId="2A986224" w14:textId="5D8848DC" w:rsidR="00262BA4" w:rsidRPr="00005F2E" w:rsidRDefault="00262BA4" w:rsidP="00406496">
            <w:pPr>
              <w:rPr>
                <w:rFonts w:cstheme="minorHAnsi"/>
                <w:lang w:val="en-GB"/>
              </w:rPr>
            </w:pPr>
            <w:r w:rsidRPr="00005F2E">
              <w:rPr>
                <w:rFonts w:cstheme="minorHAnsi"/>
                <w:lang w:val="en-GB"/>
              </w:rPr>
              <w:t xml:space="preserve">Field visit </w:t>
            </w:r>
            <w:r>
              <w:rPr>
                <w:rFonts w:cstheme="minorHAnsi"/>
                <w:lang w:val="en-GB"/>
              </w:rPr>
              <w:t>3</w:t>
            </w:r>
          </w:p>
        </w:tc>
        <w:tc>
          <w:tcPr>
            <w:tcW w:w="1458" w:type="dxa"/>
          </w:tcPr>
          <w:p w14:paraId="2ED099EA" w14:textId="3A5E2D9F" w:rsidR="00262BA4" w:rsidRPr="00005F2E" w:rsidRDefault="00262BA4" w:rsidP="00406496">
            <w:pPr>
              <w:rPr>
                <w:rFonts w:cstheme="minorHAnsi"/>
                <w:lang w:val="en-GB"/>
              </w:rPr>
            </w:pPr>
            <w:r w:rsidRPr="00005F2E">
              <w:rPr>
                <w:rFonts w:cstheme="minorHAnsi"/>
                <w:lang w:val="en-GB"/>
              </w:rPr>
              <w:t>At planting</w:t>
            </w:r>
          </w:p>
        </w:tc>
        <w:tc>
          <w:tcPr>
            <w:tcW w:w="1663" w:type="dxa"/>
          </w:tcPr>
          <w:p w14:paraId="3A1934DE" w14:textId="077324BE" w:rsidR="00262BA4" w:rsidRPr="00005F2E" w:rsidRDefault="00262BA4" w:rsidP="00406496">
            <w:pPr>
              <w:rPr>
                <w:rFonts w:cstheme="minorHAnsi"/>
                <w:lang w:val="en-GB"/>
              </w:rPr>
            </w:pPr>
            <w:r w:rsidRPr="00005F2E">
              <w:rPr>
                <w:rFonts w:cstheme="minorHAnsi"/>
                <w:lang w:val="en-GB"/>
              </w:rPr>
              <w:t>Trial establishment and planting</w:t>
            </w:r>
          </w:p>
        </w:tc>
        <w:tc>
          <w:tcPr>
            <w:tcW w:w="1573" w:type="dxa"/>
          </w:tcPr>
          <w:p w14:paraId="32F9D58C" w14:textId="0903E9EA" w:rsidR="00262BA4" w:rsidRPr="00005F2E" w:rsidRDefault="00262BA4" w:rsidP="00406496">
            <w:pPr>
              <w:rPr>
                <w:rFonts w:cstheme="minorHAnsi"/>
                <w:lang w:val="en-GB"/>
              </w:rPr>
            </w:pPr>
          </w:p>
        </w:tc>
        <w:tc>
          <w:tcPr>
            <w:tcW w:w="1595" w:type="dxa"/>
          </w:tcPr>
          <w:p w14:paraId="67949953" w14:textId="561544F9" w:rsidR="00262BA4" w:rsidRPr="00005F2E" w:rsidRDefault="00262BA4" w:rsidP="00406496">
            <w:pPr>
              <w:rPr>
                <w:rFonts w:cstheme="minorHAnsi"/>
                <w:lang w:val="en-GB"/>
              </w:rPr>
            </w:pPr>
          </w:p>
        </w:tc>
        <w:tc>
          <w:tcPr>
            <w:tcW w:w="1318" w:type="dxa"/>
          </w:tcPr>
          <w:p w14:paraId="5D618415" w14:textId="54F3D4E0" w:rsidR="00262BA4" w:rsidRPr="00005F2E" w:rsidRDefault="00262BA4" w:rsidP="00406496">
            <w:pPr>
              <w:rPr>
                <w:rFonts w:cstheme="minorHAnsi"/>
                <w:lang w:val="en-GB"/>
              </w:rPr>
            </w:pPr>
            <w:r>
              <w:rPr>
                <w:rFonts w:cstheme="minorHAnsi"/>
                <w:lang w:val="en-GB"/>
              </w:rPr>
              <w:t>EAs</w:t>
            </w:r>
          </w:p>
        </w:tc>
      </w:tr>
      <w:tr w:rsidR="00262BA4" w:rsidRPr="00005F2E" w14:paraId="091E1826" w14:textId="54DD87D2" w:rsidTr="00262BA4">
        <w:tc>
          <w:tcPr>
            <w:tcW w:w="1409" w:type="dxa"/>
          </w:tcPr>
          <w:p w14:paraId="6AB697C5" w14:textId="1960E6B7" w:rsidR="00262BA4" w:rsidRPr="00005F2E" w:rsidRDefault="00262BA4" w:rsidP="00406496">
            <w:pPr>
              <w:rPr>
                <w:rFonts w:cstheme="minorHAnsi"/>
                <w:lang w:val="en-GB"/>
              </w:rPr>
            </w:pPr>
            <w:r w:rsidRPr="00005F2E">
              <w:rPr>
                <w:rFonts w:cstheme="minorHAnsi"/>
                <w:lang w:val="en-GB"/>
              </w:rPr>
              <w:t xml:space="preserve">Field visit </w:t>
            </w:r>
            <w:r>
              <w:rPr>
                <w:rFonts w:cstheme="minorHAnsi"/>
                <w:lang w:val="en-GB"/>
              </w:rPr>
              <w:t>4</w:t>
            </w:r>
            <w:r w:rsidRPr="00005F2E">
              <w:rPr>
                <w:rFonts w:cstheme="minorHAnsi"/>
                <w:lang w:val="en-GB"/>
              </w:rPr>
              <w:t xml:space="preserve"> </w:t>
            </w:r>
          </w:p>
        </w:tc>
        <w:tc>
          <w:tcPr>
            <w:tcW w:w="1458" w:type="dxa"/>
          </w:tcPr>
          <w:p w14:paraId="60419F5B" w14:textId="73C41574" w:rsidR="00262BA4" w:rsidRPr="00005F2E" w:rsidRDefault="00262BA4" w:rsidP="00406496">
            <w:pPr>
              <w:rPr>
                <w:rFonts w:cstheme="minorHAnsi"/>
                <w:i/>
                <w:iCs/>
                <w:lang w:val="en-GB"/>
              </w:rPr>
            </w:pPr>
            <w:r w:rsidRPr="00005F2E">
              <w:rPr>
                <w:rFonts w:cstheme="minorHAnsi"/>
                <w:lang w:val="en-GB"/>
              </w:rPr>
              <w:t>Around 4-6 weeks after planting</w:t>
            </w:r>
          </w:p>
        </w:tc>
        <w:tc>
          <w:tcPr>
            <w:tcW w:w="1663" w:type="dxa"/>
          </w:tcPr>
          <w:p w14:paraId="70B36C0A" w14:textId="1FC2FB4B" w:rsidR="00262BA4" w:rsidRPr="00005F2E" w:rsidRDefault="00262BA4" w:rsidP="00406496">
            <w:pPr>
              <w:rPr>
                <w:rFonts w:cstheme="minorHAnsi"/>
                <w:i/>
                <w:iCs/>
                <w:lang w:val="en-GB"/>
              </w:rPr>
            </w:pPr>
            <w:r w:rsidRPr="00005F2E">
              <w:rPr>
                <w:rFonts w:cstheme="minorHAnsi"/>
                <w:lang w:val="en-GB"/>
              </w:rPr>
              <w:t>Weeding, top dressing and earthing up</w:t>
            </w:r>
          </w:p>
        </w:tc>
        <w:tc>
          <w:tcPr>
            <w:tcW w:w="1573" w:type="dxa"/>
          </w:tcPr>
          <w:p w14:paraId="79E9603E" w14:textId="44DDD59C" w:rsidR="00262BA4" w:rsidRPr="00005F2E" w:rsidRDefault="00262BA4" w:rsidP="00406496">
            <w:pPr>
              <w:rPr>
                <w:rFonts w:cstheme="minorHAnsi"/>
                <w:lang w:val="en-GB"/>
              </w:rPr>
            </w:pPr>
          </w:p>
        </w:tc>
        <w:tc>
          <w:tcPr>
            <w:tcW w:w="1595" w:type="dxa"/>
          </w:tcPr>
          <w:p w14:paraId="52F3AB47" w14:textId="46C313DD" w:rsidR="00262BA4" w:rsidRPr="00005F2E" w:rsidRDefault="00262BA4" w:rsidP="00406496">
            <w:pPr>
              <w:rPr>
                <w:rFonts w:cstheme="minorHAnsi"/>
                <w:lang w:val="en-GB"/>
              </w:rPr>
            </w:pPr>
          </w:p>
        </w:tc>
        <w:tc>
          <w:tcPr>
            <w:tcW w:w="1318" w:type="dxa"/>
          </w:tcPr>
          <w:p w14:paraId="51B06645" w14:textId="36879B8C" w:rsidR="00262BA4" w:rsidRPr="00005F2E" w:rsidRDefault="00262BA4" w:rsidP="00406496">
            <w:pPr>
              <w:rPr>
                <w:rFonts w:cstheme="minorHAnsi"/>
                <w:lang w:val="en-GB"/>
              </w:rPr>
            </w:pPr>
            <w:r>
              <w:rPr>
                <w:rFonts w:cstheme="minorHAnsi"/>
                <w:lang w:val="en-GB"/>
              </w:rPr>
              <w:t>EAs</w:t>
            </w:r>
          </w:p>
        </w:tc>
      </w:tr>
      <w:tr w:rsidR="00262BA4" w:rsidRPr="00005F2E" w14:paraId="40CC18D6" w14:textId="77504B44" w:rsidTr="00262BA4">
        <w:tc>
          <w:tcPr>
            <w:tcW w:w="1409" w:type="dxa"/>
          </w:tcPr>
          <w:p w14:paraId="62911363" w14:textId="01CAD8F1" w:rsidR="00262BA4" w:rsidRPr="00005F2E" w:rsidRDefault="00262BA4" w:rsidP="00406496">
            <w:pPr>
              <w:rPr>
                <w:rFonts w:cstheme="minorHAnsi"/>
                <w:lang w:val="en-GB"/>
              </w:rPr>
            </w:pPr>
            <w:r w:rsidRPr="00005F2E">
              <w:rPr>
                <w:rFonts w:cstheme="minorHAnsi"/>
                <w:lang w:val="en-GB"/>
              </w:rPr>
              <w:t xml:space="preserve">Field visit </w:t>
            </w:r>
            <w:r>
              <w:rPr>
                <w:rFonts w:cstheme="minorHAnsi"/>
                <w:lang w:val="en-GB"/>
              </w:rPr>
              <w:t>5</w:t>
            </w:r>
            <w:r w:rsidRPr="00005F2E">
              <w:rPr>
                <w:rFonts w:cstheme="minorHAnsi"/>
                <w:lang w:val="en-GB"/>
              </w:rPr>
              <w:t xml:space="preserve"> </w:t>
            </w:r>
          </w:p>
        </w:tc>
        <w:tc>
          <w:tcPr>
            <w:tcW w:w="1458" w:type="dxa"/>
          </w:tcPr>
          <w:p w14:paraId="7C38BB12" w14:textId="628C7EF0" w:rsidR="00262BA4" w:rsidRPr="00005F2E" w:rsidRDefault="00262BA4" w:rsidP="00406496">
            <w:pPr>
              <w:rPr>
                <w:rFonts w:cstheme="minorHAnsi"/>
                <w:lang w:val="en-GB"/>
              </w:rPr>
            </w:pPr>
            <w:r w:rsidRPr="00005F2E">
              <w:rPr>
                <w:rFonts w:cstheme="minorHAnsi"/>
                <w:lang w:val="en-GB"/>
              </w:rPr>
              <w:t>2-2.5 months after planting</w:t>
            </w:r>
          </w:p>
          <w:p w14:paraId="02FC6097" w14:textId="77777777" w:rsidR="00262BA4" w:rsidRPr="00005F2E" w:rsidRDefault="00262BA4" w:rsidP="00406496">
            <w:pPr>
              <w:rPr>
                <w:rFonts w:cstheme="minorHAnsi"/>
                <w:lang w:val="en-GB"/>
              </w:rPr>
            </w:pPr>
          </w:p>
        </w:tc>
        <w:tc>
          <w:tcPr>
            <w:tcW w:w="1663" w:type="dxa"/>
          </w:tcPr>
          <w:p w14:paraId="7BA27C13" w14:textId="77777777" w:rsidR="00262BA4" w:rsidRPr="00005F2E" w:rsidRDefault="00262BA4" w:rsidP="00406496">
            <w:pPr>
              <w:rPr>
                <w:rFonts w:cstheme="minorHAnsi"/>
                <w:lang w:val="en-GB"/>
              </w:rPr>
            </w:pPr>
            <w:r w:rsidRPr="00005F2E">
              <w:rPr>
                <w:rFonts w:cstheme="minorHAnsi"/>
                <w:lang w:val="en-GB"/>
              </w:rPr>
              <w:t xml:space="preserve">Mid-season </w:t>
            </w:r>
            <w:proofErr w:type="gramStart"/>
            <w:r w:rsidRPr="00005F2E">
              <w:rPr>
                <w:rFonts w:cstheme="minorHAnsi"/>
                <w:lang w:val="en-GB"/>
              </w:rPr>
              <w:t>monitoring;</w:t>
            </w:r>
            <w:proofErr w:type="gramEnd"/>
            <w:r w:rsidRPr="00005F2E">
              <w:rPr>
                <w:rFonts w:cstheme="minorHAnsi"/>
                <w:lang w:val="en-GB"/>
              </w:rPr>
              <w:t xml:space="preserve"> </w:t>
            </w:r>
          </w:p>
          <w:p w14:paraId="48204B1A" w14:textId="7C69A316" w:rsidR="00262BA4" w:rsidRPr="00005F2E" w:rsidRDefault="00262BA4" w:rsidP="00406496">
            <w:pPr>
              <w:rPr>
                <w:rFonts w:cstheme="minorHAnsi"/>
                <w:lang w:val="en-GB"/>
              </w:rPr>
            </w:pPr>
            <w:commentRangeStart w:id="63"/>
            <w:r w:rsidRPr="00005F2E">
              <w:rPr>
                <w:rFonts w:cstheme="minorHAnsi"/>
                <w:lang w:val="en-GB"/>
              </w:rPr>
              <w:t>Weeds and disease scoring</w:t>
            </w:r>
            <w:commentRangeEnd w:id="63"/>
            <w:r w:rsidR="009B72DA">
              <w:rPr>
                <w:rStyle w:val="CommentReference"/>
              </w:rPr>
              <w:commentReference w:id="63"/>
            </w:r>
          </w:p>
        </w:tc>
        <w:tc>
          <w:tcPr>
            <w:tcW w:w="1573" w:type="dxa"/>
          </w:tcPr>
          <w:p w14:paraId="72A1B5E5" w14:textId="55173261" w:rsidR="00262BA4" w:rsidRPr="00005F2E" w:rsidRDefault="00262BA4" w:rsidP="00406496">
            <w:pPr>
              <w:rPr>
                <w:rFonts w:cstheme="minorHAnsi"/>
                <w:lang w:val="en-GB"/>
              </w:rPr>
            </w:pPr>
          </w:p>
        </w:tc>
        <w:tc>
          <w:tcPr>
            <w:tcW w:w="1595" w:type="dxa"/>
          </w:tcPr>
          <w:p w14:paraId="62714017" w14:textId="7F680866" w:rsidR="00262BA4" w:rsidRPr="00005F2E" w:rsidRDefault="00262BA4" w:rsidP="00406496">
            <w:pPr>
              <w:rPr>
                <w:rFonts w:cstheme="minorHAnsi"/>
                <w:lang w:val="en-GB"/>
              </w:rPr>
            </w:pPr>
          </w:p>
        </w:tc>
        <w:tc>
          <w:tcPr>
            <w:tcW w:w="1318" w:type="dxa"/>
          </w:tcPr>
          <w:p w14:paraId="5E64669D" w14:textId="1609CB2C" w:rsidR="00262BA4" w:rsidRPr="00005F2E" w:rsidRDefault="00262BA4" w:rsidP="00406496">
            <w:pPr>
              <w:rPr>
                <w:rFonts w:cstheme="minorHAnsi"/>
                <w:lang w:val="en-GB"/>
              </w:rPr>
            </w:pPr>
            <w:r>
              <w:rPr>
                <w:rFonts w:cstheme="minorHAnsi"/>
                <w:lang w:val="en-GB"/>
              </w:rPr>
              <w:t>RAB+ CIP+ Local govt.</w:t>
            </w:r>
          </w:p>
        </w:tc>
      </w:tr>
      <w:tr w:rsidR="00262BA4" w:rsidRPr="00005F2E" w14:paraId="77B0DAE6" w14:textId="4CC17910" w:rsidTr="00262BA4">
        <w:tc>
          <w:tcPr>
            <w:tcW w:w="1409" w:type="dxa"/>
          </w:tcPr>
          <w:p w14:paraId="3DADD5A3" w14:textId="0D68B943" w:rsidR="00262BA4" w:rsidRPr="00005F2E" w:rsidRDefault="00262BA4" w:rsidP="00406496">
            <w:pPr>
              <w:rPr>
                <w:rFonts w:cstheme="minorHAnsi"/>
                <w:lang w:val="en-GB"/>
              </w:rPr>
            </w:pPr>
            <w:r w:rsidRPr="00005F2E">
              <w:rPr>
                <w:rFonts w:cstheme="minorHAnsi"/>
                <w:lang w:val="en-GB"/>
              </w:rPr>
              <w:t xml:space="preserve">Field visit </w:t>
            </w:r>
            <w:r>
              <w:rPr>
                <w:rFonts w:cstheme="minorHAnsi"/>
                <w:lang w:val="en-GB"/>
              </w:rPr>
              <w:t>6</w:t>
            </w:r>
            <w:r w:rsidRPr="00005F2E">
              <w:rPr>
                <w:rFonts w:cstheme="minorHAnsi"/>
                <w:lang w:val="en-GB"/>
              </w:rPr>
              <w:t xml:space="preserve"> </w:t>
            </w:r>
          </w:p>
          <w:p w14:paraId="70E1B350" w14:textId="77777777" w:rsidR="00262BA4" w:rsidRPr="00005F2E" w:rsidRDefault="00262BA4" w:rsidP="00406496">
            <w:pPr>
              <w:rPr>
                <w:rFonts w:cstheme="minorHAnsi"/>
                <w:lang w:val="en-GB"/>
              </w:rPr>
            </w:pPr>
          </w:p>
        </w:tc>
        <w:tc>
          <w:tcPr>
            <w:tcW w:w="1458" w:type="dxa"/>
          </w:tcPr>
          <w:p w14:paraId="4F047791" w14:textId="5E29C5C1" w:rsidR="00262BA4" w:rsidRPr="00005F2E" w:rsidRDefault="00262BA4" w:rsidP="00406496">
            <w:pPr>
              <w:rPr>
                <w:rFonts w:cstheme="minorHAnsi"/>
                <w:lang w:val="en-GB"/>
              </w:rPr>
            </w:pPr>
            <w:r w:rsidRPr="00005F2E">
              <w:rPr>
                <w:rFonts w:cstheme="minorHAnsi"/>
                <w:lang w:val="en-GB"/>
              </w:rPr>
              <w:t>4-4.5 months after planting</w:t>
            </w:r>
          </w:p>
        </w:tc>
        <w:tc>
          <w:tcPr>
            <w:tcW w:w="1663" w:type="dxa"/>
          </w:tcPr>
          <w:p w14:paraId="4F14A2C4" w14:textId="5958C897" w:rsidR="00262BA4" w:rsidRPr="00005F2E" w:rsidRDefault="00262BA4" w:rsidP="00406496">
            <w:pPr>
              <w:rPr>
                <w:rFonts w:cstheme="minorHAnsi"/>
                <w:lang w:val="en-GB"/>
              </w:rPr>
            </w:pPr>
            <w:r w:rsidRPr="00005F2E">
              <w:rPr>
                <w:rFonts w:cstheme="minorHAnsi"/>
                <w:lang w:val="en-GB"/>
              </w:rPr>
              <w:t>Harvest</w:t>
            </w:r>
          </w:p>
        </w:tc>
        <w:tc>
          <w:tcPr>
            <w:tcW w:w="1573" w:type="dxa"/>
          </w:tcPr>
          <w:p w14:paraId="1DA901A5" w14:textId="75F4A0DB" w:rsidR="00262BA4" w:rsidRPr="00005F2E" w:rsidRDefault="00262BA4" w:rsidP="00406496">
            <w:pPr>
              <w:rPr>
                <w:rFonts w:cstheme="minorHAnsi"/>
                <w:lang w:val="en-GB"/>
              </w:rPr>
            </w:pPr>
          </w:p>
        </w:tc>
        <w:tc>
          <w:tcPr>
            <w:tcW w:w="1595" w:type="dxa"/>
          </w:tcPr>
          <w:p w14:paraId="6943AB78" w14:textId="0A786BA2" w:rsidR="00262BA4" w:rsidRPr="00005F2E" w:rsidRDefault="00262BA4" w:rsidP="00406496">
            <w:pPr>
              <w:rPr>
                <w:rFonts w:cstheme="minorHAnsi"/>
                <w:lang w:val="en-GB"/>
              </w:rPr>
            </w:pPr>
          </w:p>
        </w:tc>
        <w:tc>
          <w:tcPr>
            <w:tcW w:w="1318" w:type="dxa"/>
          </w:tcPr>
          <w:p w14:paraId="354E4776" w14:textId="67569391" w:rsidR="00262BA4" w:rsidRPr="00005F2E" w:rsidRDefault="00262BA4" w:rsidP="00777C2D">
            <w:pPr>
              <w:rPr>
                <w:rFonts w:cstheme="minorHAnsi"/>
                <w:lang w:val="en-GB"/>
              </w:rPr>
            </w:pPr>
            <w:r>
              <w:rPr>
                <w:rFonts w:cstheme="minorHAnsi"/>
                <w:lang w:val="en-GB"/>
              </w:rPr>
              <w:t>EAs</w:t>
            </w:r>
          </w:p>
        </w:tc>
      </w:tr>
    </w:tbl>
    <w:p w14:paraId="45419AC4" w14:textId="77777777" w:rsidR="00262BA4" w:rsidRDefault="00262BA4">
      <w:pPr>
        <w:rPr>
          <w:rFonts w:cstheme="minorHAnsi"/>
          <w:b/>
          <w:bCs/>
          <w:lang w:val="en-GB"/>
        </w:rPr>
      </w:pPr>
    </w:p>
    <w:p w14:paraId="71152D6D" w14:textId="42F35D8A" w:rsidR="00262BA4" w:rsidRDefault="00262BA4">
      <w:pPr>
        <w:rPr>
          <w:rFonts w:cstheme="minorHAnsi"/>
          <w:b/>
          <w:bCs/>
          <w:lang w:val="en-GB"/>
        </w:rPr>
      </w:pPr>
    </w:p>
    <w:p w14:paraId="0D583CAB" w14:textId="0D1C352E" w:rsidR="002004EF" w:rsidRDefault="002004EF">
      <w:pPr>
        <w:rPr>
          <w:rFonts w:cstheme="minorHAnsi"/>
          <w:b/>
          <w:bCs/>
          <w:lang w:val="en-GB"/>
        </w:rPr>
      </w:pPr>
    </w:p>
    <w:p w14:paraId="0E30DD03" w14:textId="039B7185" w:rsidR="002004EF" w:rsidRDefault="002004EF">
      <w:pPr>
        <w:rPr>
          <w:rFonts w:cstheme="minorHAnsi"/>
          <w:b/>
          <w:bCs/>
          <w:lang w:val="en-GB"/>
        </w:rPr>
      </w:pPr>
    </w:p>
    <w:p w14:paraId="7D5E9BFB" w14:textId="3192F3E1" w:rsidR="002004EF" w:rsidRDefault="002004EF">
      <w:pPr>
        <w:rPr>
          <w:rFonts w:cstheme="minorHAnsi"/>
          <w:b/>
          <w:bCs/>
          <w:lang w:val="en-GB"/>
        </w:rPr>
      </w:pPr>
    </w:p>
    <w:p w14:paraId="6DA2D6C7" w14:textId="1B167A8B" w:rsidR="002004EF" w:rsidRDefault="002004EF">
      <w:pPr>
        <w:rPr>
          <w:rFonts w:cstheme="minorHAnsi"/>
          <w:b/>
          <w:bCs/>
          <w:lang w:val="en-GB"/>
        </w:rPr>
      </w:pPr>
    </w:p>
    <w:p w14:paraId="3F0199BD" w14:textId="00DB1DDC" w:rsidR="00F60F7A" w:rsidRPr="00005F2E" w:rsidRDefault="00F60F7A">
      <w:pPr>
        <w:rPr>
          <w:rFonts w:cstheme="minorHAnsi"/>
          <w:b/>
          <w:bCs/>
          <w:lang w:val="en-GB"/>
        </w:rPr>
      </w:pPr>
      <w:r w:rsidRPr="00005F2E">
        <w:rPr>
          <w:rFonts w:cstheme="minorHAnsi"/>
          <w:b/>
          <w:bCs/>
          <w:lang w:val="en-GB"/>
        </w:rPr>
        <w:t>Annex</w:t>
      </w:r>
      <w:r w:rsidR="009C5894" w:rsidRPr="00005F2E">
        <w:rPr>
          <w:rFonts w:cstheme="minorHAnsi"/>
          <w:b/>
          <w:bCs/>
          <w:lang w:val="en-GB"/>
        </w:rPr>
        <w:t>: Materials needed</w:t>
      </w:r>
    </w:p>
    <w:p w14:paraId="258930F7" w14:textId="03BF871D" w:rsidR="009C5894" w:rsidRPr="00005F2E" w:rsidRDefault="009206D2">
      <w:pPr>
        <w:rPr>
          <w:rFonts w:cstheme="minorHAnsi"/>
          <w:lang w:val="en-GB"/>
        </w:rPr>
      </w:pPr>
      <w:r w:rsidRPr="00005F2E">
        <w:rPr>
          <w:rFonts w:cstheme="minorHAnsi"/>
          <w:lang w:val="en-GB"/>
        </w:rPr>
        <w:t>Note: All materials will be provided by CIP</w:t>
      </w:r>
    </w:p>
    <w:p w14:paraId="7E36CC96" w14:textId="7ADDFE03" w:rsidR="00604A02" w:rsidRPr="00005F2E" w:rsidRDefault="00604A02">
      <w:pPr>
        <w:rPr>
          <w:rFonts w:cstheme="minorHAnsi"/>
          <w:b/>
          <w:bCs/>
          <w:lang w:val="en-GB"/>
        </w:rPr>
      </w:pPr>
      <w:r w:rsidRPr="00005F2E">
        <w:rPr>
          <w:rFonts w:cstheme="minorHAnsi"/>
          <w:b/>
          <w:bCs/>
          <w:lang w:val="en-GB"/>
        </w:rPr>
        <w:t>Field visit 1 (Site identification)</w:t>
      </w:r>
    </w:p>
    <w:p w14:paraId="1FD790A7" w14:textId="77777777" w:rsidR="00CB2708" w:rsidRPr="00CB2708" w:rsidRDefault="00604A02" w:rsidP="00604A02">
      <w:pPr>
        <w:pStyle w:val="ListParagraph"/>
        <w:numPr>
          <w:ilvl w:val="0"/>
          <w:numId w:val="10"/>
        </w:numPr>
        <w:rPr>
          <w:rFonts w:cstheme="minorHAnsi"/>
          <w:lang w:val="en-GB"/>
        </w:rPr>
      </w:pPr>
      <w:r w:rsidRPr="00005F2E">
        <w:rPr>
          <w:rFonts w:cstheme="minorHAnsi"/>
          <w:lang w:val="en-GB"/>
        </w:rPr>
        <w:t>Tablet</w:t>
      </w:r>
      <w:r w:rsidR="00CB2708">
        <w:rPr>
          <w:rFonts w:cstheme="minorHAnsi"/>
          <w:lang w:val="en-GB"/>
        </w:rPr>
        <w:t xml:space="preserve"> or smart phone</w:t>
      </w:r>
      <w:r w:rsidR="00CB2708" w:rsidRPr="00CB2708">
        <w:rPr>
          <w:rFonts w:cstheme="minorHAnsi"/>
          <w:highlight w:val="yellow"/>
        </w:rPr>
        <w:t xml:space="preserve"> </w:t>
      </w:r>
    </w:p>
    <w:p w14:paraId="6D0112EA" w14:textId="77777777" w:rsidR="00CB2708" w:rsidRPr="002004EF" w:rsidRDefault="00CB2708" w:rsidP="00604A02">
      <w:pPr>
        <w:pStyle w:val="ListParagraph"/>
        <w:numPr>
          <w:ilvl w:val="0"/>
          <w:numId w:val="10"/>
        </w:numPr>
        <w:rPr>
          <w:rFonts w:cstheme="minorHAnsi"/>
          <w:lang w:val="en-GB"/>
        </w:rPr>
      </w:pPr>
      <w:r w:rsidRPr="002004EF">
        <w:rPr>
          <w:rFonts w:cstheme="minorHAnsi"/>
        </w:rPr>
        <w:t xml:space="preserve">T-shirt, </w:t>
      </w:r>
    </w:p>
    <w:p w14:paraId="477CAD87" w14:textId="77777777" w:rsidR="00CB2708" w:rsidRPr="002004EF" w:rsidRDefault="00CB2708" w:rsidP="00604A02">
      <w:pPr>
        <w:pStyle w:val="ListParagraph"/>
        <w:numPr>
          <w:ilvl w:val="0"/>
          <w:numId w:val="10"/>
        </w:numPr>
        <w:rPr>
          <w:rFonts w:cstheme="minorHAnsi"/>
          <w:lang w:val="en-GB"/>
        </w:rPr>
      </w:pPr>
      <w:r w:rsidRPr="002004EF">
        <w:rPr>
          <w:rFonts w:cstheme="minorHAnsi"/>
        </w:rPr>
        <w:t xml:space="preserve">EA ID card </w:t>
      </w:r>
    </w:p>
    <w:p w14:paraId="64EAA4D9" w14:textId="77777777" w:rsidR="00CB2708" w:rsidRPr="002004EF" w:rsidRDefault="00CB2708" w:rsidP="00604A02">
      <w:pPr>
        <w:pStyle w:val="ListParagraph"/>
        <w:numPr>
          <w:ilvl w:val="0"/>
          <w:numId w:val="10"/>
        </w:numPr>
        <w:rPr>
          <w:rFonts w:cstheme="minorHAnsi"/>
          <w:lang w:val="en-GB"/>
        </w:rPr>
      </w:pPr>
      <w:r w:rsidRPr="002004EF">
        <w:rPr>
          <w:rFonts w:cstheme="minorHAnsi"/>
        </w:rPr>
        <w:t xml:space="preserve">Manuals on the use of the tool, </w:t>
      </w:r>
    </w:p>
    <w:p w14:paraId="1E35DD35" w14:textId="77777777" w:rsidR="00CB2708" w:rsidRPr="002004EF" w:rsidRDefault="00CB2708" w:rsidP="00604A02">
      <w:pPr>
        <w:pStyle w:val="ListParagraph"/>
        <w:numPr>
          <w:ilvl w:val="0"/>
          <w:numId w:val="10"/>
        </w:numPr>
        <w:rPr>
          <w:rFonts w:cstheme="minorHAnsi"/>
          <w:lang w:val="en-GB"/>
        </w:rPr>
      </w:pPr>
      <w:r w:rsidRPr="002004EF">
        <w:rPr>
          <w:rFonts w:cstheme="minorHAnsi"/>
        </w:rPr>
        <w:t xml:space="preserve">Flyer (simplified protocol) and the </w:t>
      </w:r>
    </w:p>
    <w:p w14:paraId="3166AF2E" w14:textId="6675F6ED" w:rsidR="00604A02" w:rsidRPr="002004EF" w:rsidRDefault="00CB2708" w:rsidP="00604A02">
      <w:pPr>
        <w:pStyle w:val="ListParagraph"/>
        <w:numPr>
          <w:ilvl w:val="0"/>
          <w:numId w:val="10"/>
        </w:numPr>
        <w:rPr>
          <w:rFonts w:cstheme="minorHAnsi"/>
          <w:lang w:val="en-GB"/>
        </w:rPr>
      </w:pPr>
      <w:r w:rsidRPr="002004EF">
        <w:rPr>
          <w:rFonts w:cstheme="minorHAnsi"/>
        </w:rPr>
        <w:t>Data collection booklet packaged in a nice branded AKILIMO + RAB” bag</w:t>
      </w:r>
    </w:p>
    <w:p w14:paraId="5DE61B9D" w14:textId="64AE6819" w:rsidR="009C5894" w:rsidRPr="00005F2E" w:rsidRDefault="009C5894">
      <w:pPr>
        <w:rPr>
          <w:rFonts w:cstheme="minorHAnsi"/>
          <w:b/>
          <w:bCs/>
          <w:lang w:val="en-GB"/>
        </w:rPr>
      </w:pPr>
      <w:r w:rsidRPr="00005F2E">
        <w:rPr>
          <w:rFonts w:cstheme="minorHAnsi"/>
          <w:b/>
          <w:bCs/>
          <w:lang w:val="en-GB"/>
        </w:rPr>
        <w:t xml:space="preserve">Field visit </w:t>
      </w:r>
      <w:r w:rsidR="00604A02" w:rsidRPr="00005F2E">
        <w:rPr>
          <w:rFonts w:cstheme="minorHAnsi"/>
          <w:b/>
          <w:bCs/>
          <w:lang w:val="en-GB"/>
        </w:rPr>
        <w:t>2</w:t>
      </w:r>
      <w:r w:rsidR="004815D3" w:rsidRPr="00005F2E">
        <w:rPr>
          <w:rFonts w:cstheme="minorHAnsi"/>
          <w:b/>
          <w:bCs/>
          <w:lang w:val="en-GB"/>
        </w:rPr>
        <w:t xml:space="preserve"> (Trial establishment and planting)</w:t>
      </w:r>
      <w:r w:rsidRPr="00005F2E">
        <w:rPr>
          <w:rFonts w:cstheme="minorHAnsi"/>
          <w:b/>
          <w:bCs/>
          <w:lang w:val="en-GB"/>
        </w:rPr>
        <w:t>:</w:t>
      </w:r>
    </w:p>
    <w:p w14:paraId="54D8D3A2" w14:textId="7C995774" w:rsidR="00310251" w:rsidRPr="00005F2E" w:rsidRDefault="00310251" w:rsidP="009C5894">
      <w:pPr>
        <w:pStyle w:val="ListParagraph"/>
        <w:numPr>
          <w:ilvl w:val="0"/>
          <w:numId w:val="13"/>
        </w:numPr>
        <w:rPr>
          <w:rFonts w:cstheme="minorHAnsi"/>
          <w:lang w:val="en-GB"/>
        </w:rPr>
      </w:pPr>
      <w:r w:rsidRPr="00005F2E">
        <w:rPr>
          <w:rFonts w:cstheme="minorHAnsi"/>
          <w:lang w:val="en-GB"/>
        </w:rPr>
        <w:t>Tablet</w:t>
      </w:r>
      <w:r w:rsidR="001442C5">
        <w:rPr>
          <w:rFonts w:cstheme="minorHAnsi"/>
          <w:lang w:val="en-GB"/>
        </w:rPr>
        <w:t>/ smart phones</w:t>
      </w:r>
    </w:p>
    <w:p w14:paraId="36483A02" w14:textId="532FCA8E" w:rsidR="00A13B90" w:rsidRPr="00005F2E" w:rsidRDefault="009C5894" w:rsidP="00A13B90">
      <w:pPr>
        <w:pStyle w:val="ListParagraph"/>
        <w:numPr>
          <w:ilvl w:val="0"/>
          <w:numId w:val="13"/>
        </w:numPr>
        <w:rPr>
          <w:rFonts w:cstheme="minorHAnsi"/>
          <w:lang w:val="en-GB"/>
        </w:rPr>
      </w:pPr>
      <w:r w:rsidRPr="00005F2E">
        <w:rPr>
          <w:rFonts w:cstheme="minorHAnsi"/>
          <w:lang w:val="en-GB"/>
        </w:rPr>
        <w:t>Tape measure</w:t>
      </w:r>
    </w:p>
    <w:p w14:paraId="6B7A999A" w14:textId="5DB221DB" w:rsidR="00A13B90" w:rsidRPr="00005F2E" w:rsidRDefault="00A13B90" w:rsidP="00A13B90">
      <w:pPr>
        <w:pStyle w:val="ListParagraph"/>
        <w:numPr>
          <w:ilvl w:val="0"/>
          <w:numId w:val="13"/>
        </w:numPr>
        <w:rPr>
          <w:rFonts w:cstheme="minorHAnsi"/>
          <w:lang w:val="en-GB"/>
        </w:rPr>
      </w:pPr>
      <w:r w:rsidRPr="00005F2E">
        <w:rPr>
          <w:rFonts w:cstheme="minorHAnsi"/>
          <w:lang w:val="en-GB"/>
        </w:rPr>
        <w:t>Plot labels</w:t>
      </w:r>
    </w:p>
    <w:p w14:paraId="46DFD439" w14:textId="6AA44260" w:rsidR="00DC5762" w:rsidRPr="00005F2E" w:rsidRDefault="00DC5762" w:rsidP="009C5894">
      <w:pPr>
        <w:pStyle w:val="ListParagraph"/>
        <w:numPr>
          <w:ilvl w:val="0"/>
          <w:numId w:val="13"/>
        </w:numPr>
        <w:rPr>
          <w:rFonts w:cstheme="minorHAnsi"/>
          <w:lang w:val="en-GB"/>
        </w:rPr>
      </w:pPr>
      <w:r w:rsidRPr="00005F2E">
        <w:rPr>
          <w:rFonts w:cstheme="minorHAnsi"/>
          <w:lang w:val="en-GB"/>
        </w:rPr>
        <w:t>Inputs (seeds and bags with fertilizers)</w:t>
      </w:r>
    </w:p>
    <w:p w14:paraId="7011B67B" w14:textId="5119F167" w:rsidR="00DC5762" w:rsidRPr="00005F2E" w:rsidRDefault="00DC5762" w:rsidP="00DC5762">
      <w:pPr>
        <w:rPr>
          <w:rFonts w:cstheme="minorHAnsi"/>
          <w:b/>
          <w:bCs/>
          <w:lang w:val="en-GB"/>
        </w:rPr>
      </w:pPr>
      <w:r w:rsidRPr="00005F2E">
        <w:rPr>
          <w:rFonts w:cstheme="minorHAnsi"/>
          <w:b/>
          <w:bCs/>
          <w:lang w:val="en-GB"/>
        </w:rPr>
        <w:t xml:space="preserve">Field visit </w:t>
      </w:r>
      <w:r w:rsidR="00604A02" w:rsidRPr="00005F2E">
        <w:rPr>
          <w:rFonts w:cstheme="minorHAnsi"/>
          <w:b/>
          <w:bCs/>
          <w:lang w:val="en-GB"/>
        </w:rPr>
        <w:t>3</w:t>
      </w:r>
      <w:r w:rsidR="004815D3" w:rsidRPr="00005F2E">
        <w:rPr>
          <w:rFonts w:cstheme="minorHAnsi"/>
          <w:b/>
          <w:bCs/>
          <w:lang w:val="en-GB"/>
        </w:rPr>
        <w:t xml:space="preserve"> (Weeding, top dressing and earthing up)</w:t>
      </w:r>
      <w:r w:rsidRPr="00005F2E">
        <w:rPr>
          <w:rFonts w:cstheme="minorHAnsi"/>
          <w:b/>
          <w:bCs/>
          <w:lang w:val="en-GB"/>
        </w:rPr>
        <w:t>:</w:t>
      </w:r>
    </w:p>
    <w:p w14:paraId="64233D49" w14:textId="764EED4D" w:rsidR="004815D3" w:rsidRPr="00005F2E" w:rsidRDefault="004815D3" w:rsidP="00DC5762">
      <w:pPr>
        <w:pStyle w:val="ListParagraph"/>
        <w:numPr>
          <w:ilvl w:val="0"/>
          <w:numId w:val="13"/>
        </w:numPr>
        <w:rPr>
          <w:rFonts w:cstheme="minorHAnsi"/>
          <w:lang w:val="en-GB"/>
        </w:rPr>
      </w:pPr>
      <w:r w:rsidRPr="00005F2E">
        <w:rPr>
          <w:rFonts w:cstheme="minorHAnsi"/>
          <w:lang w:val="en-GB"/>
        </w:rPr>
        <w:t>Tablet</w:t>
      </w:r>
      <w:r w:rsidR="001442C5">
        <w:rPr>
          <w:rFonts w:cstheme="minorHAnsi"/>
          <w:lang w:val="en-GB"/>
        </w:rPr>
        <w:t>/ Smart Phones</w:t>
      </w:r>
    </w:p>
    <w:p w14:paraId="17FD3C16" w14:textId="602A8109" w:rsidR="00DC5762" w:rsidRPr="00005F2E" w:rsidRDefault="00DC5762" w:rsidP="00DC5762">
      <w:pPr>
        <w:pStyle w:val="ListParagraph"/>
        <w:numPr>
          <w:ilvl w:val="0"/>
          <w:numId w:val="13"/>
        </w:numPr>
        <w:rPr>
          <w:rFonts w:cstheme="minorHAnsi"/>
          <w:lang w:val="en-GB"/>
        </w:rPr>
      </w:pPr>
      <w:r w:rsidRPr="00005F2E">
        <w:rPr>
          <w:rFonts w:cstheme="minorHAnsi"/>
          <w:lang w:val="en-GB"/>
        </w:rPr>
        <w:t>Bags with fertilizers</w:t>
      </w:r>
    </w:p>
    <w:p w14:paraId="4BBB5082" w14:textId="4AE02F40" w:rsidR="00DC5762" w:rsidRPr="00005F2E" w:rsidRDefault="00DC5762" w:rsidP="00DC5762">
      <w:pPr>
        <w:rPr>
          <w:rFonts w:cstheme="minorHAnsi"/>
          <w:b/>
          <w:bCs/>
          <w:lang w:val="en-GB"/>
        </w:rPr>
      </w:pPr>
      <w:r w:rsidRPr="00005F2E">
        <w:rPr>
          <w:rFonts w:cstheme="minorHAnsi"/>
          <w:b/>
          <w:bCs/>
          <w:lang w:val="en-GB"/>
        </w:rPr>
        <w:t xml:space="preserve">Field visit </w:t>
      </w:r>
      <w:r w:rsidR="00604A02" w:rsidRPr="00005F2E">
        <w:rPr>
          <w:rFonts w:cstheme="minorHAnsi"/>
          <w:b/>
          <w:bCs/>
          <w:lang w:val="en-GB"/>
        </w:rPr>
        <w:t>4</w:t>
      </w:r>
      <w:r w:rsidR="004815D3" w:rsidRPr="00005F2E">
        <w:rPr>
          <w:rFonts w:cstheme="minorHAnsi"/>
          <w:b/>
          <w:bCs/>
          <w:lang w:val="en-GB"/>
        </w:rPr>
        <w:t xml:space="preserve"> (Weeds and disease scoring)</w:t>
      </w:r>
      <w:r w:rsidRPr="00005F2E">
        <w:rPr>
          <w:rFonts w:cstheme="minorHAnsi"/>
          <w:b/>
          <w:bCs/>
          <w:lang w:val="en-GB"/>
        </w:rPr>
        <w:t>:</w:t>
      </w:r>
    </w:p>
    <w:p w14:paraId="36A7A0AA" w14:textId="3780CCD3" w:rsidR="00DC5762" w:rsidRPr="00005F2E" w:rsidRDefault="00DC5762" w:rsidP="00DC5762">
      <w:pPr>
        <w:pStyle w:val="ListParagraph"/>
        <w:numPr>
          <w:ilvl w:val="0"/>
          <w:numId w:val="13"/>
        </w:numPr>
        <w:rPr>
          <w:rFonts w:cstheme="minorHAnsi"/>
          <w:lang w:val="en-GB"/>
        </w:rPr>
      </w:pPr>
      <w:r w:rsidRPr="00005F2E">
        <w:rPr>
          <w:rFonts w:cstheme="minorHAnsi"/>
          <w:lang w:val="en-GB"/>
        </w:rPr>
        <w:t>Tablet</w:t>
      </w:r>
      <w:r w:rsidR="001442C5">
        <w:rPr>
          <w:rFonts w:cstheme="minorHAnsi"/>
          <w:lang w:val="en-GB"/>
        </w:rPr>
        <w:t>/ Smart phones</w:t>
      </w:r>
    </w:p>
    <w:p w14:paraId="5399889E" w14:textId="26A3A1C9" w:rsidR="00DC5762" w:rsidRPr="00005F2E" w:rsidRDefault="00DC5762" w:rsidP="00DC5762">
      <w:pPr>
        <w:rPr>
          <w:rFonts w:cstheme="minorHAnsi"/>
          <w:b/>
          <w:bCs/>
          <w:lang w:val="en-GB"/>
        </w:rPr>
      </w:pPr>
      <w:r w:rsidRPr="00005F2E">
        <w:rPr>
          <w:rFonts w:cstheme="minorHAnsi"/>
          <w:b/>
          <w:bCs/>
          <w:lang w:val="en-GB"/>
        </w:rPr>
        <w:t xml:space="preserve">Field visit </w:t>
      </w:r>
      <w:r w:rsidR="00604A02" w:rsidRPr="00005F2E">
        <w:rPr>
          <w:rFonts w:cstheme="minorHAnsi"/>
          <w:b/>
          <w:bCs/>
          <w:lang w:val="en-GB"/>
        </w:rPr>
        <w:t>5</w:t>
      </w:r>
      <w:r w:rsidR="004815D3" w:rsidRPr="00005F2E">
        <w:rPr>
          <w:rFonts w:cstheme="minorHAnsi"/>
          <w:b/>
          <w:bCs/>
          <w:lang w:val="en-GB"/>
        </w:rPr>
        <w:t xml:space="preserve"> (Harvest)</w:t>
      </w:r>
      <w:r w:rsidR="007C5712" w:rsidRPr="00005F2E">
        <w:rPr>
          <w:rFonts w:cstheme="minorHAnsi"/>
          <w:b/>
          <w:bCs/>
          <w:lang w:val="en-GB"/>
        </w:rPr>
        <w:t>:</w:t>
      </w:r>
    </w:p>
    <w:p w14:paraId="1DAC94F2" w14:textId="5FCAE602" w:rsidR="006570C4" w:rsidRPr="00005F2E" w:rsidRDefault="000E470E" w:rsidP="00CD77FA">
      <w:pPr>
        <w:pStyle w:val="ListParagraph"/>
        <w:numPr>
          <w:ilvl w:val="0"/>
          <w:numId w:val="13"/>
        </w:numPr>
        <w:rPr>
          <w:rFonts w:cstheme="minorHAnsi"/>
          <w:lang w:val="en-GB"/>
        </w:rPr>
      </w:pPr>
      <w:r w:rsidRPr="00005F2E">
        <w:rPr>
          <w:rFonts w:cstheme="minorHAnsi"/>
          <w:lang w:val="en-GB"/>
        </w:rPr>
        <w:t>Portable scale o</w:t>
      </w:r>
      <w:r w:rsidR="00E200E5" w:rsidRPr="00005F2E">
        <w:rPr>
          <w:rFonts w:cstheme="minorHAnsi"/>
          <w:lang w:val="en-GB"/>
        </w:rPr>
        <w:t>r</w:t>
      </w:r>
      <w:r w:rsidRPr="00005F2E">
        <w:rPr>
          <w:rFonts w:cstheme="minorHAnsi"/>
          <w:lang w:val="en-GB"/>
        </w:rPr>
        <w:t xml:space="preserve"> hanging scale to measure quantities of </w:t>
      </w:r>
      <w:r w:rsidR="00122FFF" w:rsidRPr="00005F2E">
        <w:rPr>
          <w:rFonts w:cstheme="minorHAnsi"/>
          <w:lang w:val="en-GB"/>
        </w:rPr>
        <w:t>10-100 kg</w:t>
      </w:r>
    </w:p>
    <w:p w14:paraId="7D4E593B" w14:textId="77777777" w:rsidR="00122FFF" w:rsidRPr="00005F2E" w:rsidRDefault="006121B7" w:rsidP="0023003E">
      <w:pPr>
        <w:pStyle w:val="ListParagraph"/>
        <w:numPr>
          <w:ilvl w:val="0"/>
          <w:numId w:val="13"/>
        </w:numPr>
        <w:rPr>
          <w:rFonts w:cstheme="minorHAnsi"/>
          <w:lang w:val="en-GB"/>
        </w:rPr>
      </w:pPr>
      <w:r w:rsidRPr="00005F2E">
        <w:rPr>
          <w:rFonts w:cstheme="minorHAnsi"/>
          <w:lang w:val="en-GB"/>
        </w:rPr>
        <w:t>Portable scale</w:t>
      </w:r>
      <w:r w:rsidR="00152627" w:rsidRPr="00005F2E">
        <w:rPr>
          <w:rFonts w:cstheme="minorHAnsi"/>
          <w:lang w:val="en-GB"/>
        </w:rPr>
        <w:t xml:space="preserve"> </w:t>
      </w:r>
      <w:r w:rsidR="00122FFF" w:rsidRPr="00005F2E">
        <w:rPr>
          <w:rFonts w:cstheme="minorHAnsi"/>
          <w:lang w:val="en-GB"/>
        </w:rPr>
        <w:t>to weigh sub samples (250-500 g)</w:t>
      </w:r>
    </w:p>
    <w:p w14:paraId="2EFD17ED" w14:textId="07665A43" w:rsidR="006121B7" w:rsidRPr="00005F2E" w:rsidRDefault="00A13B90" w:rsidP="0023003E">
      <w:pPr>
        <w:pStyle w:val="ListParagraph"/>
        <w:numPr>
          <w:ilvl w:val="0"/>
          <w:numId w:val="13"/>
        </w:numPr>
        <w:rPr>
          <w:rFonts w:cstheme="minorHAnsi"/>
          <w:lang w:val="en-GB"/>
        </w:rPr>
      </w:pPr>
      <w:r w:rsidRPr="00005F2E">
        <w:rPr>
          <w:rFonts w:cstheme="minorHAnsi"/>
          <w:lang w:val="en-GB"/>
        </w:rPr>
        <w:t>Sets of paper bags with pre-printed labels for sub samples</w:t>
      </w:r>
    </w:p>
    <w:p w14:paraId="7CA18265" w14:textId="59A62253" w:rsidR="00A13B90" w:rsidRPr="00005F2E" w:rsidRDefault="00A861CB" w:rsidP="00A861CB">
      <w:pPr>
        <w:pStyle w:val="ListParagraph"/>
        <w:numPr>
          <w:ilvl w:val="0"/>
          <w:numId w:val="13"/>
        </w:numPr>
        <w:rPr>
          <w:rFonts w:cstheme="minorHAnsi"/>
          <w:lang w:val="en-GB"/>
        </w:rPr>
      </w:pPr>
      <w:r w:rsidRPr="00005F2E">
        <w:rPr>
          <w:rFonts w:cstheme="minorHAnsi"/>
          <w:lang w:val="en-GB"/>
        </w:rPr>
        <w:t>Water-proof marker pens</w:t>
      </w:r>
    </w:p>
    <w:p w14:paraId="02ED203F" w14:textId="59F09054" w:rsidR="00366C2A" w:rsidRPr="00005F2E" w:rsidRDefault="00366C2A">
      <w:pPr>
        <w:rPr>
          <w:rFonts w:cstheme="minorHAnsi"/>
          <w:b/>
          <w:bCs/>
          <w:lang w:val="en-GB"/>
        </w:rPr>
      </w:pPr>
    </w:p>
    <w:sectPr w:rsidR="00366C2A" w:rsidRPr="00005F2E">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ndamme, Elke (CIP-SSA)" w:date="2021-02-11T17:27:00Z" w:initials="VE(">
    <w:p w14:paraId="7EFF1972" w14:textId="206D4FA1" w:rsidR="00C3320A" w:rsidRDefault="00C3320A">
      <w:pPr>
        <w:pStyle w:val="CommentText"/>
      </w:pPr>
      <w:r>
        <w:rPr>
          <w:rStyle w:val="CommentReference"/>
        </w:rPr>
        <w:annotationRef/>
      </w:r>
      <w:r>
        <w:t xml:space="preserve">Propose to change the title to clearly distinguish from the other set of trials. </w:t>
      </w:r>
      <w:proofErr w:type="gramStart"/>
      <w:r>
        <w:t>Also</w:t>
      </w:r>
      <w:proofErr w:type="gramEnd"/>
      <w:r>
        <w:t xml:space="preserve"> the trial code will be different, we will get it from Pieter as it will be reflected in the ODK forms.</w:t>
      </w:r>
    </w:p>
  </w:comment>
  <w:comment w:id="2" w:author="Vandamme, Elke (CIP-SSA)" w:date="2021-02-11T17:28:00Z" w:initials="VE(">
    <w:p w14:paraId="1C9498E0" w14:textId="7D274112" w:rsidR="00C3320A" w:rsidRDefault="00C3320A">
      <w:pPr>
        <w:pStyle w:val="CommentText"/>
      </w:pPr>
      <w:r>
        <w:rPr>
          <w:rStyle w:val="CommentReference"/>
        </w:rPr>
        <w:annotationRef/>
      </w:r>
      <w:r>
        <w:t xml:space="preserve">This is the justification for the previous set of trials. I propose to replace this by an explanation of what has been done so far for calibrating the model, and that now the model is able to generate meaningful site-specific recommendations and that these trials are needed to validate whether these AKILIMO recommendations are better than blanket </w:t>
      </w:r>
      <w:proofErr w:type="spellStart"/>
      <w:r>
        <w:t>recommendatoins</w:t>
      </w:r>
      <w:proofErr w:type="spellEnd"/>
    </w:p>
  </w:comment>
  <w:comment w:id="20" w:author="Vandamme, Elke (CIP-SSA)" w:date="2021-02-11T17:31:00Z" w:initials="VE(">
    <w:p w14:paraId="2DB769A1" w14:textId="7FE325B7" w:rsidR="00C3320A" w:rsidRDefault="00C3320A">
      <w:pPr>
        <w:pStyle w:val="CommentText"/>
      </w:pPr>
      <w:r>
        <w:rPr>
          <w:rStyle w:val="CommentReference"/>
        </w:rPr>
        <w:annotationRef/>
      </w:r>
      <w:r>
        <w:t>Change accordingly</w:t>
      </w:r>
    </w:p>
  </w:comment>
  <w:comment w:id="29" w:author="Jean Claude Nshimiyimana" w:date="2021-02-07T19:41:00Z" w:initials="NJC(">
    <w:p w14:paraId="7E6E2AF0" w14:textId="776E4DB7" w:rsidR="00C3320A" w:rsidRDefault="00C3320A">
      <w:pPr>
        <w:pStyle w:val="CommentText"/>
      </w:pPr>
      <w:r>
        <w:rPr>
          <w:rStyle w:val="CommentReference"/>
        </w:rPr>
        <w:annotationRef/>
      </w:r>
      <w:r>
        <w:t>To be determined after discussion based on funds available</w:t>
      </w:r>
    </w:p>
  </w:comment>
  <w:comment w:id="32" w:author="Jean Claude Nshimiyimana" w:date="2021-02-07T21:09:00Z" w:initials="NJC(">
    <w:p w14:paraId="3BFFADAE" w14:textId="0857C4A2" w:rsidR="00C3320A" w:rsidRDefault="00C3320A">
      <w:pPr>
        <w:pStyle w:val="CommentText"/>
      </w:pPr>
      <w:r>
        <w:rPr>
          <w:rStyle w:val="CommentReference"/>
        </w:rPr>
        <w:annotationRef/>
      </w:r>
      <w:r>
        <w:t xml:space="preserve">To be agreed on based on funds available and minimum of trials needed. </w:t>
      </w:r>
    </w:p>
  </w:comment>
  <w:comment w:id="33" w:author="Vandamme, Elke (CIP-SSA)" w:date="2021-02-11T21:27:00Z" w:initials="VE(">
    <w:p w14:paraId="5DEF7CE4" w14:textId="68D2375D" w:rsidR="00C3320A" w:rsidRDefault="00C3320A">
      <w:pPr>
        <w:pStyle w:val="CommentText"/>
      </w:pPr>
      <w:r>
        <w:rPr>
          <w:rStyle w:val="CommentReference"/>
        </w:rPr>
        <w:annotationRef/>
      </w:r>
      <w:proofErr w:type="gramStart"/>
      <w:r>
        <w:t>Yes</w:t>
      </w:r>
      <w:proofErr w:type="gramEnd"/>
      <w:r>
        <w:t xml:space="preserve"> can be revised based on how we agree to work with EA’s</w:t>
      </w:r>
    </w:p>
  </w:comment>
  <w:comment w:id="34" w:author="Jean Claude Nshimiyimana" w:date="2021-02-09T16:30:00Z" w:initials="NJC(">
    <w:p w14:paraId="560B7292" w14:textId="047D4F85" w:rsidR="00C3320A" w:rsidRDefault="00C3320A">
      <w:pPr>
        <w:pStyle w:val="CommentText"/>
      </w:pPr>
      <w:r>
        <w:rPr>
          <w:rStyle w:val="CommentReference"/>
        </w:rPr>
        <w:annotationRef/>
      </w:r>
      <w:proofErr w:type="gramStart"/>
      <w:r>
        <w:t>Will  these</w:t>
      </w:r>
      <w:proofErr w:type="gramEnd"/>
      <w:r>
        <w:t xml:space="preserve"> validations trials to be conducted in the same areas with yield trials? Or must </w:t>
      </w:r>
      <w:proofErr w:type="gramStart"/>
      <w:r>
        <w:t>be located in</w:t>
      </w:r>
      <w:proofErr w:type="gramEnd"/>
      <w:r>
        <w:t xml:space="preserve"> different zones</w:t>
      </w:r>
    </w:p>
  </w:comment>
  <w:comment w:id="35" w:author="Vandamme, Elke (CIP-SSA)" w:date="2021-02-11T21:27:00Z" w:initials="VE(">
    <w:p w14:paraId="63A2D6D4" w14:textId="6D27897E" w:rsidR="00C3320A" w:rsidRDefault="00C3320A">
      <w:pPr>
        <w:pStyle w:val="CommentText"/>
      </w:pPr>
      <w:r>
        <w:rPr>
          <w:rStyle w:val="CommentReference"/>
        </w:rPr>
        <w:annotationRef/>
      </w:r>
      <w:r>
        <w:t>I propose we work in the same cells, but we can include additional cells if we increase the number of sites</w:t>
      </w:r>
    </w:p>
  </w:comment>
  <w:comment w:id="40" w:author="Jean Claude Nshimiyimana" w:date="2021-01-31T01:12:00Z" w:initials="NJC(">
    <w:p w14:paraId="31290D31" w14:textId="56A7CFEC" w:rsidR="00C3320A" w:rsidRDefault="00C3320A">
      <w:pPr>
        <w:pStyle w:val="CommentText"/>
      </w:pPr>
      <w:r>
        <w:rPr>
          <w:rStyle w:val="CommentReference"/>
        </w:rPr>
        <w:annotationRef/>
      </w:r>
      <w:r>
        <w:t xml:space="preserve">Best-bet plot will be selected after analysis and maintained together with blanket recommendation. </w:t>
      </w:r>
    </w:p>
  </w:comment>
  <w:comment w:id="44" w:author="Jean Claude Nshimiyimana" w:date="2021-01-31T01:14:00Z" w:initials="NJC(">
    <w:p w14:paraId="58A15599" w14:textId="77777777" w:rsidR="00C3320A" w:rsidRDefault="00C3320A" w:rsidP="00B251DA">
      <w:pPr>
        <w:pStyle w:val="CommentText"/>
      </w:pPr>
      <w:r>
        <w:rPr>
          <w:rStyle w:val="CommentReference"/>
        </w:rPr>
        <w:annotationRef/>
      </w:r>
      <w:r>
        <w:t xml:space="preserve">To be updated accordingly </w:t>
      </w:r>
    </w:p>
  </w:comment>
  <w:comment w:id="45" w:author="Jean Claude Nshimiyimana" w:date="2021-01-31T01:16:00Z" w:initials="NJC(">
    <w:p w14:paraId="68FE9C99" w14:textId="36E8356A" w:rsidR="00C3320A" w:rsidRDefault="00C3320A">
      <w:pPr>
        <w:pStyle w:val="CommentText"/>
      </w:pPr>
      <w:r>
        <w:rPr>
          <w:rStyle w:val="CommentReference"/>
        </w:rPr>
        <w:annotationRef/>
      </w:r>
      <w:r>
        <w:t xml:space="preserve">To be determined later </w:t>
      </w:r>
    </w:p>
  </w:comment>
  <w:comment w:id="48" w:author="Vandamme, Elke (CIP-SSA)" w:date="2021-02-11T21:33:00Z" w:initials="VE(">
    <w:p w14:paraId="6415F915" w14:textId="3AF91DF4" w:rsidR="00C3320A" w:rsidRDefault="00C3320A">
      <w:pPr>
        <w:pStyle w:val="CommentText"/>
      </w:pPr>
      <w:r>
        <w:rPr>
          <w:rStyle w:val="CommentReference"/>
        </w:rPr>
        <w:annotationRef/>
      </w:r>
      <w:r>
        <w:t>To be adjusted later</w:t>
      </w:r>
    </w:p>
  </w:comment>
  <w:comment w:id="49" w:author="Vandamme, Elke (CIP-SSA)" w:date="2021-02-11T21:34:00Z" w:initials="VE(">
    <w:p w14:paraId="622D98AF" w14:textId="2111379E" w:rsidR="00C3320A" w:rsidRDefault="00C3320A">
      <w:pPr>
        <w:pStyle w:val="CommentText"/>
      </w:pPr>
      <w:r>
        <w:rPr>
          <w:rStyle w:val="CommentReference"/>
        </w:rPr>
        <w:annotationRef/>
      </w:r>
      <w:r>
        <w:t>I think this will be replaced by an adapted version of the Evaluation sheet Pieter shared in this case.</w:t>
      </w:r>
    </w:p>
  </w:comment>
  <w:comment w:id="50" w:author="Vandamme, Elke (CIP-SSA)" w:date="2021-02-11T21:36:00Z" w:initials="VE(">
    <w:p w14:paraId="2C8F5B47" w14:textId="49B93BE6" w:rsidR="00C3320A" w:rsidRDefault="00C3320A">
      <w:pPr>
        <w:pStyle w:val="CommentText"/>
      </w:pPr>
      <w:r>
        <w:rPr>
          <w:rStyle w:val="CommentReference"/>
        </w:rPr>
        <w:annotationRef/>
      </w:r>
      <w:r>
        <w:t xml:space="preserve">Maybe cell in </w:t>
      </w:r>
      <w:proofErr w:type="spellStart"/>
      <w:r>
        <w:t>ourcase</w:t>
      </w:r>
      <w:proofErr w:type="spellEnd"/>
    </w:p>
  </w:comment>
  <w:comment w:id="52" w:author="Jean Claude Nshimiyimana" w:date="2021-02-09T20:54:00Z" w:initials="NJC(">
    <w:p w14:paraId="630EE9ED" w14:textId="16B0EA3F" w:rsidR="00C3320A" w:rsidRDefault="00C3320A">
      <w:pPr>
        <w:pStyle w:val="CommentText"/>
      </w:pPr>
      <w:r>
        <w:rPr>
          <w:rStyle w:val="CommentReference"/>
        </w:rPr>
        <w:annotationRef/>
      </w:r>
      <w:r>
        <w:t>If this system would work better, then we can adopt it</w:t>
      </w:r>
    </w:p>
  </w:comment>
  <w:comment w:id="53" w:author="Vandamme, Elke (CIP-SSA)" w:date="2021-02-11T21:37:00Z" w:initials="VE(">
    <w:p w14:paraId="08B5B7A0" w14:textId="71E65D09" w:rsidR="00C3320A" w:rsidRDefault="00C3320A">
      <w:pPr>
        <w:pStyle w:val="CommentText"/>
      </w:pPr>
      <w:r>
        <w:rPr>
          <w:rStyle w:val="CommentReference"/>
        </w:rPr>
        <w:annotationRef/>
      </w:r>
      <w:r>
        <w:t xml:space="preserve">I assume we just </w:t>
      </w:r>
      <w:proofErr w:type="gramStart"/>
      <w:r>
        <w:t>have to</w:t>
      </w:r>
      <w:proofErr w:type="gramEnd"/>
      <w:r>
        <w:t xml:space="preserve"> think of a system where an EA gets paid an incentive once the data has been submitted to ONA (and the data quality is OK)</w:t>
      </w:r>
    </w:p>
  </w:comment>
  <w:comment w:id="55" w:author="Jean Claude Nshimiyimana" w:date="2021-02-09T17:50:00Z" w:initials="NJC(">
    <w:p w14:paraId="493166A9" w14:textId="399B729E" w:rsidR="00C3320A" w:rsidRDefault="00C3320A">
      <w:pPr>
        <w:pStyle w:val="CommentText"/>
      </w:pPr>
      <w:r>
        <w:rPr>
          <w:rStyle w:val="CommentReference"/>
        </w:rPr>
        <w:annotationRef/>
      </w:r>
      <w:r>
        <w:t xml:space="preserve">Need of advice on this matter </w:t>
      </w:r>
    </w:p>
  </w:comment>
  <w:comment w:id="58" w:author="Jean Claude Nshimiyimana" w:date="2021-02-09T20:08:00Z" w:initials="NJC(">
    <w:p w14:paraId="046D5233" w14:textId="3C446298" w:rsidR="00C3320A" w:rsidRDefault="00C3320A">
      <w:pPr>
        <w:pStyle w:val="CommentText"/>
      </w:pPr>
      <w:r>
        <w:rPr>
          <w:rStyle w:val="CommentReference"/>
        </w:rPr>
        <w:annotationRef/>
      </w:r>
      <w:r>
        <w:t xml:space="preserve">To be discussed </w:t>
      </w:r>
      <w:proofErr w:type="gramStart"/>
      <w:r>
        <w:t>on..</w:t>
      </w:r>
      <w:proofErr w:type="gramEnd"/>
    </w:p>
  </w:comment>
  <w:comment w:id="59" w:author="Vandamme, Elke (CIP-SSA)" w:date="2021-02-11T21:39:00Z" w:initials="VE(">
    <w:p w14:paraId="3BAFB45C" w14:textId="3B595DF0" w:rsidR="00C3320A" w:rsidRDefault="00C3320A">
      <w:pPr>
        <w:pStyle w:val="CommentText"/>
      </w:pPr>
      <w:r>
        <w:rPr>
          <w:rStyle w:val="CommentReference"/>
        </w:rPr>
        <w:annotationRef/>
      </w:r>
      <w:r>
        <w:t>Or we leave this to the EA’s?</w:t>
      </w:r>
    </w:p>
  </w:comment>
  <w:comment w:id="62" w:author="Vandamme, Elke (CIP-SSA)" w:date="2021-02-11T21:39:00Z" w:initials="VE(">
    <w:p w14:paraId="6E75A50A" w14:textId="779F21AF" w:rsidR="00C3320A" w:rsidRDefault="00C3320A">
      <w:pPr>
        <w:pStyle w:val="CommentText"/>
      </w:pPr>
      <w:r>
        <w:rPr>
          <w:rStyle w:val="CommentReference"/>
        </w:rPr>
        <w:annotationRef/>
      </w:r>
      <w:r>
        <w:t>To be discussed. In our case it seems better we also distribute the seeds</w:t>
      </w:r>
    </w:p>
  </w:comment>
  <w:comment w:id="63" w:author="Vandamme, Elke (CIP-SSA)" w:date="2021-02-11T21:41:00Z" w:initials="VE(">
    <w:p w14:paraId="644433D7" w14:textId="1D6DDD03" w:rsidR="009B72DA" w:rsidRDefault="009B72DA">
      <w:pPr>
        <w:pStyle w:val="CommentText"/>
      </w:pPr>
      <w:r>
        <w:rPr>
          <w:rStyle w:val="CommentReference"/>
        </w:rPr>
        <w:annotationRef/>
      </w:r>
      <w:r>
        <w:t xml:space="preserve">Not applicable in this </w:t>
      </w:r>
      <w:proofErr w:type="gramStart"/>
      <w:r>
        <w:t>case</w:t>
      </w:r>
      <w:proofErr w:type="gramEnd"/>
      <w:r>
        <w:t xml:space="preserve"> I think. We need to get from Pieter which data are part of the data collection form and when it needs  to be </w:t>
      </w:r>
      <w:r>
        <w:t>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FF1972" w15:done="0"/>
  <w15:commentEx w15:paraId="1C9498E0" w15:done="0"/>
  <w15:commentEx w15:paraId="2DB769A1" w15:done="0"/>
  <w15:commentEx w15:paraId="7E6E2AF0" w15:done="0"/>
  <w15:commentEx w15:paraId="3BFFADAE" w15:done="0"/>
  <w15:commentEx w15:paraId="5DEF7CE4" w15:paraIdParent="3BFFADAE" w15:done="0"/>
  <w15:commentEx w15:paraId="560B7292" w15:done="0"/>
  <w15:commentEx w15:paraId="63A2D6D4" w15:paraIdParent="560B7292" w15:done="0"/>
  <w15:commentEx w15:paraId="31290D31" w15:done="0"/>
  <w15:commentEx w15:paraId="58A15599" w15:done="0"/>
  <w15:commentEx w15:paraId="68FE9C99" w15:done="0"/>
  <w15:commentEx w15:paraId="6415F915" w15:done="0"/>
  <w15:commentEx w15:paraId="622D98AF" w15:done="0"/>
  <w15:commentEx w15:paraId="2C8F5B47" w15:done="0"/>
  <w15:commentEx w15:paraId="630EE9ED" w15:done="0"/>
  <w15:commentEx w15:paraId="08B5B7A0" w15:paraIdParent="630EE9ED" w15:done="0"/>
  <w15:commentEx w15:paraId="493166A9" w15:done="0"/>
  <w15:commentEx w15:paraId="046D5233" w15:done="0"/>
  <w15:commentEx w15:paraId="3BAFB45C" w15:done="0"/>
  <w15:commentEx w15:paraId="6E75A50A" w15:done="0"/>
  <w15:commentEx w15:paraId="644433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E77A" w16cex:dateUtc="2021-02-11T16:27:00Z"/>
  <w16cex:commentExtensible w16cex:durableId="23CFE7D6" w16cex:dateUtc="2021-02-11T16:28:00Z"/>
  <w16cex:commentExtensible w16cex:durableId="23CFE856" w16cex:dateUtc="2021-02-11T16:31:00Z"/>
  <w16cex:commentExtensible w16cex:durableId="23CAC0DE" w16cex:dateUtc="2021-02-07T17:41:00Z"/>
  <w16cex:commentExtensible w16cex:durableId="23CAD573" w16cex:dateUtc="2021-02-07T19:09:00Z"/>
  <w16cex:commentExtensible w16cex:durableId="23D01FB8" w16cex:dateUtc="2021-02-11T20:27:00Z"/>
  <w16cex:commentExtensible w16cex:durableId="23CD371D" w16cex:dateUtc="2021-02-09T14:30:00Z"/>
  <w16cex:commentExtensible w16cex:durableId="23D01FDD" w16cex:dateUtc="2021-02-11T20:27:00Z"/>
  <w16cex:commentExtensible w16cex:durableId="23C08284" w16cex:dateUtc="2021-01-30T23:12:00Z"/>
  <w16cex:commentExtensible w16cex:durableId="23CD33BC" w16cex:dateUtc="2021-01-30T23:14:00Z"/>
  <w16cex:commentExtensible w16cex:durableId="23C08358" w16cex:dateUtc="2021-01-30T23:16:00Z"/>
  <w16cex:commentExtensible w16cex:durableId="23D02134" w16cex:dateUtc="2021-02-11T20:33:00Z"/>
  <w16cex:commentExtensible w16cex:durableId="23D02179" w16cex:dateUtc="2021-02-11T20:34:00Z"/>
  <w16cex:commentExtensible w16cex:durableId="23D021D8" w16cex:dateUtc="2021-02-11T20:36:00Z"/>
  <w16cex:commentExtensible w16cex:durableId="23CD7520" w16cex:dateUtc="2021-02-09T18:54:00Z"/>
  <w16cex:commentExtensible w16cex:durableId="23D02209" w16cex:dateUtc="2021-02-11T20:37:00Z"/>
  <w16cex:commentExtensible w16cex:durableId="23CD49F6" w16cex:dateUtc="2021-02-09T15:50:00Z"/>
  <w16cex:commentExtensible w16cex:durableId="23CD6A39" w16cex:dateUtc="2021-02-09T18:08:00Z"/>
  <w16cex:commentExtensible w16cex:durableId="23D02292" w16cex:dateUtc="2021-02-11T20:39:00Z"/>
  <w16cex:commentExtensible w16cex:durableId="23D022A1" w16cex:dateUtc="2021-02-11T20:39:00Z"/>
  <w16cex:commentExtensible w16cex:durableId="23D022FF" w16cex:dateUtc="2021-02-11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FF1972" w16cid:durableId="23CFE77A"/>
  <w16cid:commentId w16cid:paraId="1C9498E0" w16cid:durableId="23CFE7D6"/>
  <w16cid:commentId w16cid:paraId="2DB769A1" w16cid:durableId="23CFE856"/>
  <w16cid:commentId w16cid:paraId="7E6E2AF0" w16cid:durableId="23CAC0DE"/>
  <w16cid:commentId w16cid:paraId="3BFFADAE" w16cid:durableId="23CAD573"/>
  <w16cid:commentId w16cid:paraId="5DEF7CE4" w16cid:durableId="23D01FB8"/>
  <w16cid:commentId w16cid:paraId="560B7292" w16cid:durableId="23CD371D"/>
  <w16cid:commentId w16cid:paraId="63A2D6D4" w16cid:durableId="23D01FDD"/>
  <w16cid:commentId w16cid:paraId="31290D31" w16cid:durableId="23C08284"/>
  <w16cid:commentId w16cid:paraId="58A15599" w16cid:durableId="23CD33BC"/>
  <w16cid:commentId w16cid:paraId="68FE9C99" w16cid:durableId="23C08358"/>
  <w16cid:commentId w16cid:paraId="6415F915" w16cid:durableId="23D02134"/>
  <w16cid:commentId w16cid:paraId="622D98AF" w16cid:durableId="23D02179"/>
  <w16cid:commentId w16cid:paraId="2C8F5B47" w16cid:durableId="23D021D8"/>
  <w16cid:commentId w16cid:paraId="630EE9ED" w16cid:durableId="23CD7520"/>
  <w16cid:commentId w16cid:paraId="08B5B7A0" w16cid:durableId="23D02209"/>
  <w16cid:commentId w16cid:paraId="493166A9" w16cid:durableId="23CD49F6"/>
  <w16cid:commentId w16cid:paraId="046D5233" w16cid:durableId="23CD6A39"/>
  <w16cid:commentId w16cid:paraId="3BAFB45C" w16cid:durableId="23D02292"/>
  <w16cid:commentId w16cid:paraId="6E75A50A" w16cid:durableId="23D022A1"/>
  <w16cid:commentId w16cid:paraId="644433D7" w16cid:durableId="23D02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585A3" w14:textId="77777777" w:rsidR="00C3320A" w:rsidRDefault="00C3320A" w:rsidP="004B43FF">
      <w:pPr>
        <w:spacing w:after="0" w:line="240" w:lineRule="auto"/>
      </w:pPr>
      <w:r>
        <w:separator/>
      </w:r>
    </w:p>
  </w:endnote>
  <w:endnote w:type="continuationSeparator" w:id="0">
    <w:p w14:paraId="610CF213" w14:textId="77777777" w:rsidR="00C3320A" w:rsidRDefault="00C3320A" w:rsidP="004B43FF">
      <w:pPr>
        <w:spacing w:after="0" w:line="240" w:lineRule="auto"/>
      </w:pPr>
      <w:r>
        <w:continuationSeparator/>
      </w:r>
    </w:p>
  </w:endnote>
  <w:endnote w:type="continuationNotice" w:id="1">
    <w:p w14:paraId="14DD997F" w14:textId="77777777" w:rsidR="00C3320A" w:rsidRDefault="00C33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289459"/>
      <w:docPartObj>
        <w:docPartGallery w:val="Page Numbers (Bottom of Page)"/>
        <w:docPartUnique/>
      </w:docPartObj>
    </w:sdtPr>
    <w:sdtEndPr>
      <w:rPr>
        <w:noProof/>
      </w:rPr>
    </w:sdtEndPr>
    <w:sdtContent>
      <w:p w14:paraId="1B9A60DD" w14:textId="457C823D" w:rsidR="00C3320A" w:rsidRDefault="00C3320A">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5EA2BB20" w14:textId="77777777" w:rsidR="00C3320A" w:rsidRDefault="00C33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AFA34" w14:textId="77777777" w:rsidR="00C3320A" w:rsidRDefault="00C3320A" w:rsidP="004B43FF">
      <w:pPr>
        <w:spacing w:after="0" w:line="240" w:lineRule="auto"/>
      </w:pPr>
      <w:r>
        <w:separator/>
      </w:r>
    </w:p>
  </w:footnote>
  <w:footnote w:type="continuationSeparator" w:id="0">
    <w:p w14:paraId="2C5E4376" w14:textId="77777777" w:rsidR="00C3320A" w:rsidRDefault="00C3320A" w:rsidP="004B43FF">
      <w:pPr>
        <w:spacing w:after="0" w:line="240" w:lineRule="auto"/>
      </w:pPr>
      <w:r>
        <w:continuationSeparator/>
      </w:r>
    </w:p>
  </w:footnote>
  <w:footnote w:type="continuationNotice" w:id="1">
    <w:p w14:paraId="67A84755" w14:textId="77777777" w:rsidR="00C3320A" w:rsidRDefault="00C3320A">
      <w:pPr>
        <w:spacing w:after="0" w:line="240" w:lineRule="auto"/>
      </w:pPr>
    </w:p>
  </w:footnote>
  <w:footnote w:id="2">
    <w:p w14:paraId="6999C1BE" w14:textId="4AC1A38A" w:rsidR="00C3320A" w:rsidRPr="00CC1F0C" w:rsidRDefault="00C3320A">
      <w:pPr>
        <w:pStyle w:val="FootnoteText"/>
        <w:rPr>
          <w:lang w:val="en-GB"/>
        </w:rPr>
      </w:pPr>
      <w:r>
        <w:rPr>
          <w:rStyle w:val="FootnoteReference"/>
        </w:rPr>
        <w:footnoteRef/>
      </w:r>
      <w:r>
        <w:t xml:space="preserve"> </w:t>
      </w:r>
      <w:r>
        <w:rPr>
          <w:lang w:val="en-GB"/>
        </w:rPr>
        <w:t xml:space="preserve">The project team has agreed that RAB in collaboration with CIP will implement the trials in </w:t>
      </w:r>
      <w:proofErr w:type="spellStart"/>
      <w:r>
        <w:rPr>
          <w:lang w:val="en-GB"/>
        </w:rPr>
        <w:t>Rubavu</w:t>
      </w:r>
      <w:proofErr w:type="spellEnd"/>
      <w:r>
        <w:rPr>
          <w:lang w:val="en-GB"/>
        </w:rPr>
        <w:t xml:space="preserve"> and </w:t>
      </w:r>
      <w:proofErr w:type="spellStart"/>
      <w:r>
        <w:rPr>
          <w:lang w:val="en-GB"/>
        </w:rPr>
        <w:t>Rutsiro</w:t>
      </w:r>
      <w:proofErr w:type="spellEnd"/>
      <w:r>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6F50"/>
    <w:multiLevelType w:val="hybridMultilevel"/>
    <w:tmpl w:val="31145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294129"/>
    <w:multiLevelType w:val="hybridMultilevel"/>
    <w:tmpl w:val="24F29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C4A2885"/>
    <w:multiLevelType w:val="hybridMultilevel"/>
    <w:tmpl w:val="6F4658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3BB65EE"/>
    <w:multiLevelType w:val="hybridMultilevel"/>
    <w:tmpl w:val="61FC611A"/>
    <w:lvl w:ilvl="0" w:tplc="20000001">
      <w:start w:val="1"/>
      <w:numFmt w:val="bullet"/>
      <w:lvlText w:val=""/>
      <w:lvlJc w:val="left"/>
      <w:pPr>
        <w:ind w:left="1080" w:hanging="72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5A22E4"/>
    <w:multiLevelType w:val="hybridMultilevel"/>
    <w:tmpl w:val="A88EC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153BBE"/>
    <w:multiLevelType w:val="hybridMultilevel"/>
    <w:tmpl w:val="31145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774E5D"/>
    <w:multiLevelType w:val="hybridMultilevel"/>
    <w:tmpl w:val="3254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A5CF5"/>
    <w:multiLevelType w:val="hybridMultilevel"/>
    <w:tmpl w:val="BFFE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742F3"/>
    <w:multiLevelType w:val="hybridMultilevel"/>
    <w:tmpl w:val="03BC9F90"/>
    <w:lvl w:ilvl="0" w:tplc="F5B6DA9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D759C5"/>
    <w:multiLevelType w:val="hybridMultilevel"/>
    <w:tmpl w:val="44DE4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8C042C"/>
    <w:multiLevelType w:val="hybridMultilevel"/>
    <w:tmpl w:val="5C06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0A537E"/>
    <w:multiLevelType w:val="hybridMultilevel"/>
    <w:tmpl w:val="7CF2AEE8"/>
    <w:lvl w:ilvl="0" w:tplc="04410001">
      <w:start w:val="1"/>
      <w:numFmt w:val="bullet"/>
      <w:lvlText w:val=""/>
      <w:lvlJc w:val="left"/>
      <w:pPr>
        <w:ind w:left="720" w:hanging="360"/>
      </w:pPr>
      <w:rPr>
        <w:rFonts w:ascii="Symbol" w:hAnsi="Symbol" w:hint="default"/>
      </w:rPr>
    </w:lvl>
    <w:lvl w:ilvl="1" w:tplc="04410003">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2" w15:restartNumberingAfterBreak="0">
    <w:nsid w:val="385C52DC"/>
    <w:multiLevelType w:val="hybridMultilevel"/>
    <w:tmpl w:val="A5866FAC"/>
    <w:lvl w:ilvl="0" w:tplc="14A43F94">
      <w:start w:val="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2F2166"/>
    <w:multiLevelType w:val="hybridMultilevel"/>
    <w:tmpl w:val="7AE6670E"/>
    <w:lvl w:ilvl="0" w:tplc="86A4D6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64AEB"/>
    <w:multiLevelType w:val="hybridMultilevel"/>
    <w:tmpl w:val="31145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6FD121E"/>
    <w:multiLevelType w:val="hybridMultilevel"/>
    <w:tmpl w:val="1FEAA15A"/>
    <w:lvl w:ilvl="0" w:tplc="7B9A4B1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7C5B9C"/>
    <w:multiLevelType w:val="hybridMultilevel"/>
    <w:tmpl w:val="65EA2A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150B78"/>
    <w:multiLevelType w:val="hybridMultilevel"/>
    <w:tmpl w:val="741A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6C72C7"/>
    <w:multiLevelType w:val="hybridMultilevel"/>
    <w:tmpl w:val="DFC875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5EA0DFD"/>
    <w:multiLevelType w:val="hybridMultilevel"/>
    <w:tmpl w:val="64360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474035"/>
    <w:multiLevelType w:val="hybridMultilevel"/>
    <w:tmpl w:val="E06E7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6D3FC6"/>
    <w:multiLevelType w:val="hybridMultilevel"/>
    <w:tmpl w:val="B3CACB40"/>
    <w:lvl w:ilvl="0" w:tplc="14A43F94">
      <w:start w:val="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2032FBF"/>
    <w:multiLevelType w:val="multilevel"/>
    <w:tmpl w:val="8D489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957623"/>
    <w:multiLevelType w:val="hybridMultilevel"/>
    <w:tmpl w:val="9C5875DA"/>
    <w:lvl w:ilvl="0" w:tplc="36B299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22"/>
  </w:num>
  <w:num w:numId="5">
    <w:abstractNumId w:val="11"/>
  </w:num>
  <w:num w:numId="6">
    <w:abstractNumId w:val="7"/>
  </w:num>
  <w:num w:numId="7">
    <w:abstractNumId w:val="15"/>
  </w:num>
  <w:num w:numId="8">
    <w:abstractNumId w:val="3"/>
  </w:num>
  <w:num w:numId="9">
    <w:abstractNumId w:val="8"/>
  </w:num>
  <w:num w:numId="10">
    <w:abstractNumId w:val="12"/>
  </w:num>
  <w:num w:numId="11">
    <w:abstractNumId w:val="4"/>
  </w:num>
  <w:num w:numId="12">
    <w:abstractNumId w:val="18"/>
  </w:num>
  <w:num w:numId="13">
    <w:abstractNumId w:val="21"/>
  </w:num>
  <w:num w:numId="14">
    <w:abstractNumId w:val="23"/>
  </w:num>
  <w:num w:numId="15">
    <w:abstractNumId w:val="14"/>
  </w:num>
  <w:num w:numId="16">
    <w:abstractNumId w:val="5"/>
  </w:num>
  <w:num w:numId="17">
    <w:abstractNumId w:val="0"/>
  </w:num>
  <w:num w:numId="18">
    <w:abstractNumId w:val="1"/>
  </w:num>
  <w:num w:numId="19">
    <w:abstractNumId w:val="19"/>
  </w:num>
  <w:num w:numId="20">
    <w:abstractNumId w:val="16"/>
  </w:num>
  <w:num w:numId="21">
    <w:abstractNumId w:val="17"/>
  </w:num>
  <w:num w:numId="22">
    <w:abstractNumId w:val="6"/>
  </w:num>
  <w:num w:numId="23">
    <w:abstractNumId w:val="10"/>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damme, Elke (CIP-SSA)">
    <w15:presenceInfo w15:providerId="AD" w15:userId="S::E.Vandamme@cgiar.org::71980d38-73f8-48ad-96c2-53aa041465e5"/>
  </w15:person>
  <w15:person w15:author="Jean Claude Nshimiyimana">
    <w15:presenceInfo w15:providerId="AD" w15:userId="S::J.Nshimiyimana@cgiar.org::39809854-2bdc-48f0-94fa-a621bfbbb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E6"/>
    <w:rsid w:val="00003427"/>
    <w:rsid w:val="000034B0"/>
    <w:rsid w:val="00005F2E"/>
    <w:rsid w:val="000073D3"/>
    <w:rsid w:val="00010680"/>
    <w:rsid w:val="0001612A"/>
    <w:rsid w:val="000267EF"/>
    <w:rsid w:val="00027295"/>
    <w:rsid w:val="00027A8B"/>
    <w:rsid w:val="00027D7F"/>
    <w:rsid w:val="00031476"/>
    <w:rsid w:val="00033CC8"/>
    <w:rsid w:val="00040019"/>
    <w:rsid w:val="000407B2"/>
    <w:rsid w:val="00041382"/>
    <w:rsid w:val="00044AB7"/>
    <w:rsid w:val="00044F93"/>
    <w:rsid w:val="0004558F"/>
    <w:rsid w:val="000469F0"/>
    <w:rsid w:val="00047DC4"/>
    <w:rsid w:val="0005155D"/>
    <w:rsid w:val="00051649"/>
    <w:rsid w:val="0005176E"/>
    <w:rsid w:val="000539CF"/>
    <w:rsid w:val="0005771C"/>
    <w:rsid w:val="00062DEB"/>
    <w:rsid w:val="00063584"/>
    <w:rsid w:val="000641B1"/>
    <w:rsid w:val="000664AD"/>
    <w:rsid w:val="0006673F"/>
    <w:rsid w:val="000669FA"/>
    <w:rsid w:val="00072460"/>
    <w:rsid w:val="0007692F"/>
    <w:rsid w:val="00085C4F"/>
    <w:rsid w:val="00086707"/>
    <w:rsid w:val="00091B6C"/>
    <w:rsid w:val="00092AF5"/>
    <w:rsid w:val="00093B37"/>
    <w:rsid w:val="00095091"/>
    <w:rsid w:val="000956ED"/>
    <w:rsid w:val="00095EA6"/>
    <w:rsid w:val="00096EC5"/>
    <w:rsid w:val="00097449"/>
    <w:rsid w:val="000979B0"/>
    <w:rsid w:val="000B1840"/>
    <w:rsid w:val="000B25FD"/>
    <w:rsid w:val="000B4CDA"/>
    <w:rsid w:val="000B5124"/>
    <w:rsid w:val="000C068A"/>
    <w:rsid w:val="000C2969"/>
    <w:rsid w:val="000C2D56"/>
    <w:rsid w:val="000C4DE1"/>
    <w:rsid w:val="000C5167"/>
    <w:rsid w:val="000C6DE6"/>
    <w:rsid w:val="000D178B"/>
    <w:rsid w:val="000D410D"/>
    <w:rsid w:val="000D4DCE"/>
    <w:rsid w:val="000E06BC"/>
    <w:rsid w:val="000E0E5B"/>
    <w:rsid w:val="000E319C"/>
    <w:rsid w:val="000E3FB4"/>
    <w:rsid w:val="000E470E"/>
    <w:rsid w:val="000E71E9"/>
    <w:rsid w:val="000F1ECA"/>
    <w:rsid w:val="000F5F0A"/>
    <w:rsid w:val="000F6FB9"/>
    <w:rsid w:val="000F7CEA"/>
    <w:rsid w:val="00105A37"/>
    <w:rsid w:val="00106B64"/>
    <w:rsid w:val="001072BA"/>
    <w:rsid w:val="0011176B"/>
    <w:rsid w:val="00112CE5"/>
    <w:rsid w:val="00115568"/>
    <w:rsid w:val="001176B5"/>
    <w:rsid w:val="00122FFF"/>
    <w:rsid w:val="00123DEF"/>
    <w:rsid w:val="001255B2"/>
    <w:rsid w:val="00131138"/>
    <w:rsid w:val="00133CD6"/>
    <w:rsid w:val="00133EBE"/>
    <w:rsid w:val="00135BB2"/>
    <w:rsid w:val="001415D6"/>
    <w:rsid w:val="001442C5"/>
    <w:rsid w:val="00152627"/>
    <w:rsid w:val="00160886"/>
    <w:rsid w:val="00161E9D"/>
    <w:rsid w:val="00165F32"/>
    <w:rsid w:val="00166443"/>
    <w:rsid w:val="00167064"/>
    <w:rsid w:val="001701C1"/>
    <w:rsid w:val="00171675"/>
    <w:rsid w:val="0017325E"/>
    <w:rsid w:val="00175249"/>
    <w:rsid w:val="00176E89"/>
    <w:rsid w:val="00180C8F"/>
    <w:rsid w:val="00193F42"/>
    <w:rsid w:val="001A4EA4"/>
    <w:rsid w:val="001B38B9"/>
    <w:rsid w:val="001B4746"/>
    <w:rsid w:val="001B4DEF"/>
    <w:rsid w:val="001B4FCC"/>
    <w:rsid w:val="001C099F"/>
    <w:rsid w:val="001C141F"/>
    <w:rsid w:val="001C15CB"/>
    <w:rsid w:val="001C2797"/>
    <w:rsid w:val="001C35C2"/>
    <w:rsid w:val="001C6488"/>
    <w:rsid w:val="001C7F0E"/>
    <w:rsid w:val="001D3C62"/>
    <w:rsid w:val="001E05E3"/>
    <w:rsid w:val="001E60B7"/>
    <w:rsid w:val="001E6C98"/>
    <w:rsid w:val="001F03B0"/>
    <w:rsid w:val="001F2CFC"/>
    <w:rsid w:val="001F4114"/>
    <w:rsid w:val="002004EF"/>
    <w:rsid w:val="002011AD"/>
    <w:rsid w:val="002031E7"/>
    <w:rsid w:val="002050D0"/>
    <w:rsid w:val="002060B9"/>
    <w:rsid w:val="00212C0A"/>
    <w:rsid w:val="0021453F"/>
    <w:rsid w:val="002163A1"/>
    <w:rsid w:val="00220E48"/>
    <w:rsid w:val="002260B9"/>
    <w:rsid w:val="00226A7E"/>
    <w:rsid w:val="0023003E"/>
    <w:rsid w:val="00235747"/>
    <w:rsid w:val="0023716D"/>
    <w:rsid w:val="002378AC"/>
    <w:rsid w:val="0024023A"/>
    <w:rsid w:val="00252E96"/>
    <w:rsid w:val="0026054D"/>
    <w:rsid w:val="00260CE0"/>
    <w:rsid w:val="00262BA4"/>
    <w:rsid w:val="002636F4"/>
    <w:rsid w:val="00267DBC"/>
    <w:rsid w:val="00272DE3"/>
    <w:rsid w:val="00273161"/>
    <w:rsid w:val="0027444E"/>
    <w:rsid w:val="0028026B"/>
    <w:rsid w:val="00280776"/>
    <w:rsid w:val="0028320C"/>
    <w:rsid w:val="0028322C"/>
    <w:rsid w:val="00283393"/>
    <w:rsid w:val="0028450A"/>
    <w:rsid w:val="002847AF"/>
    <w:rsid w:val="00285622"/>
    <w:rsid w:val="002861E5"/>
    <w:rsid w:val="00292BC8"/>
    <w:rsid w:val="00292CBD"/>
    <w:rsid w:val="00294854"/>
    <w:rsid w:val="002A2160"/>
    <w:rsid w:val="002A2D01"/>
    <w:rsid w:val="002A4317"/>
    <w:rsid w:val="002A6605"/>
    <w:rsid w:val="002B05E7"/>
    <w:rsid w:val="002B54CF"/>
    <w:rsid w:val="002C0ED6"/>
    <w:rsid w:val="002C398C"/>
    <w:rsid w:val="002C3F9E"/>
    <w:rsid w:val="002C5F4C"/>
    <w:rsid w:val="002C69CC"/>
    <w:rsid w:val="002D1659"/>
    <w:rsid w:val="002D16E9"/>
    <w:rsid w:val="002D40A0"/>
    <w:rsid w:val="002D43BF"/>
    <w:rsid w:val="002D50F3"/>
    <w:rsid w:val="002E0309"/>
    <w:rsid w:val="002E3849"/>
    <w:rsid w:val="002E41FB"/>
    <w:rsid w:val="002E66C4"/>
    <w:rsid w:val="002E74FA"/>
    <w:rsid w:val="002E7B18"/>
    <w:rsid w:val="00300F23"/>
    <w:rsid w:val="003079DD"/>
    <w:rsid w:val="00310251"/>
    <w:rsid w:val="00312273"/>
    <w:rsid w:val="00313A50"/>
    <w:rsid w:val="00321BC0"/>
    <w:rsid w:val="00322121"/>
    <w:rsid w:val="003228DA"/>
    <w:rsid w:val="0032293C"/>
    <w:rsid w:val="00324405"/>
    <w:rsid w:val="00324853"/>
    <w:rsid w:val="00325053"/>
    <w:rsid w:val="00330EA9"/>
    <w:rsid w:val="00332944"/>
    <w:rsid w:val="00333251"/>
    <w:rsid w:val="003332F6"/>
    <w:rsid w:val="00334D67"/>
    <w:rsid w:val="003372CC"/>
    <w:rsid w:val="003376B3"/>
    <w:rsid w:val="0033790E"/>
    <w:rsid w:val="0034041B"/>
    <w:rsid w:val="00340808"/>
    <w:rsid w:val="0034706C"/>
    <w:rsid w:val="00347510"/>
    <w:rsid w:val="00352943"/>
    <w:rsid w:val="00353E5C"/>
    <w:rsid w:val="00360CA9"/>
    <w:rsid w:val="00362599"/>
    <w:rsid w:val="0036494C"/>
    <w:rsid w:val="00366C2A"/>
    <w:rsid w:val="00372272"/>
    <w:rsid w:val="003724CF"/>
    <w:rsid w:val="0037280F"/>
    <w:rsid w:val="00374321"/>
    <w:rsid w:val="00377B28"/>
    <w:rsid w:val="00381122"/>
    <w:rsid w:val="00381411"/>
    <w:rsid w:val="00384ADB"/>
    <w:rsid w:val="0038764E"/>
    <w:rsid w:val="00387C06"/>
    <w:rsid w:val="00393145"/>
    <w:rsid w:val="00395B88"/>
    <w:rsid w:val="003A0B38"/>
    <w:rsid w:val="003A3D0C"/>
    <w:rsid w:val="003B1744"/>
    <w:rsid w:val="003B4359"/>
    <w:rsid w:val="003B4746"/>
    <w:rsid w:val="003B48DF"/>
    <w:rsid w:val="003B5D13"/>
    <w:rsid w:val="003B6AD8"/>
    <w:rsid w:val="003D193B"/>
    <w:rsid w:val="003D7FC9"/>
    <w:rsid w:val="003E022D"/>
    <w:rsid w:val="003E103B"/>
    <w:rsid w:val="003E170A"/>
    <w:rsid w:val="003E54F1"/>
    <w:rsid w:val="003E58B3"/>
    <w:rsid w:val="003F04DB"/>
    <w:rsid w:val="003F0AC6"/>
    <w:rsid w:val="003F1FD8"/>
    <w:rsid w:val="003F3A85"/>
    <w:rsid w:val="003F4203"/>
    <w:rsid w:val="003F47F9"/>
    <w:rsid w:val="003F54D0"/>
    <w:rsid w:val="00400B06"/>
    <w:rsid w:val="00405091"/>
    <w:rsid w:val="00406496"/>
    <w:rsid w:val="0040728A"/>
    <w:rsid w:val="00407750"/>
    <w:rsid w:val="0041112B"/>
    <w:rsid w:val="00415C90"/>
    <w:rsid w:val="0042021E"/>
    <w:rsid w:val="0042239F"/>
    <w:rsid w:val="004223BE"/>
    <w:rsid w:val="00426F54"/>
    <w:rsid w:val="00427BDF"/>
    <w:rsid w:val="0044034D"/>
    <w:rsid w:val="00443B20"/>
    <w:rsid w:val="00447281"/>
    <w:rsid w:val="004509DF"/>
    <w:rsid w:val="00450E85"/>
    <w:rsid w:val="004511FC"/>
    <w:rsid w:val="0045734C"/>
    <w:rsid w:val="004577F5"/>
    <w:rsid w:val="00460959"/>
    <w:rsid w:val="00460F28"/>
    <w:rsid w:val="004618D5"/>
    <w:rsid w:val="00465787"/>
    <w:rsid w:val="00465A08"/>
    <w:rsid w:val="00471E86"/>
    <w:rsid w:val="00472AB1"/>
    <w:rsid w:val="00473723"/>
    <w:rsid w:val="00480BA9"/>
    <w:rsid w:val="0048118A"/>
    <w:rsid w:val="004814AA"/>
    <w:rsid w:val="004815D3"/>
    <w:rsid w:val="00482149"/>
    <w:rsid w:val="0048384E"/>
    <w:rsid w:val="0048604B"/>
    <w:rsid w:val="00486AC0"/>
    <w:rsid w:val="00491DAB"/>
    <w:rsid w:val="00492724"/>
    <w:rsid w:val="004A2B99"/>
    <w:rsid w:val="004A421D"/>
    <w:rsid w:val="004A4E6A"/>
    <w:rsid w:val="004A4F4C"/>
    <w:rsid w:val="004A779D"/>
    <w:rsid w:val="004A7A9F"/>
    <w:rsid w:val="004B0209"/>
    <w:rsid w:val="004B4267"/>
    <w:rsid w:val="004B43FF"/>
    <w:rsid w:val="004B5007"/>
    <w:rsid w:val="004B58A9"/>
    <w:rsid w:val="004B6501"/>
    <w:rsid w:val="004C3490"/>
    <w:rsid w:val="004C7BCE"/>
    <w:rsid w:val="004D0139"/>
    <w:rsid w:val="004D1227"/>
    <w:rsid w:val="004D367D"/>
    <w:rsid w:val="004D5BC2"/>
    <w:rsid w:val="004E04EA"/>
    <w:rsid w:val="004E10AA"/>
    <w:rsid w:val="004E480F"/>
    <w:rsid w:val="004E6CFD"/>
    <w:rsid w:val="004E79CD"/>
    <w:rsid w:val="004F2C11"/>
    <w:rsid w:val="004F66D1"/>
    <w:rsid w:val="004F6BA0"/>
    <w:rsid w:val="00500A66"/>
    <w:rsid w:val="00501B49"/>
    <w:rsid w:val="005023D7"/>
    <w:rsid w:val="00502A76"/>
    <w:rsid w:val="0050634C"/>
    <w:rsid w:val="005073D8"/>
    <w:rsid w:val="00510123"/>
    <w:rsid w:val="00513C17"/>
    <w:rsid w:val="00513CAA"/>
    <w:rsid w:val="00513FAF"/>
    <w:rsid w:val="00516C59"/>
    <w:rsid w:val="00521636"/>
    <w:rsid w:val="00522EBE"/>
    <w:rsid w:val="005254DB"/>
    <w:rsid w:val="0052756E"/>
    <w:rsid w:val="00530094"/>
    <w:rsid w:val="00540731"/>
    <w:rsid w:val="00541339"/>
    <w:rsid w:val="00546F70"/>
    <w:rsid w:val="005526D8"/>
    <w:rsid w:val="0055622E"/>
    <w:rsid w:val="005567D0"/>
    <w:rsid w:val="00557944"/>
    <w:rsid w:val="005622E1"/>
    <w:rsid w:val="005672DD"/>
    <w:rsid w:val="0057123C"/>
    <w:rsid w:val="00573734"/>
    <w:rsid w:val="005773F4"/>
    <w:rsid w:val="0057756E"/>
    <w:rsid w:val="00586754"/>
    <w:rsid w:val="0058728C"/>
    <w:rsid w:val="005900CF"/>
    <w:rsid w:val="0059414D"/>
    <w:rsid w:val="005A2D29"/>
    <w:rsid w:val="005A3C42"/>
    <w:rsid w:val="005A54B2"/>
    <w:rsid w:val="005A563B"/>
    <w:rsid w:val="005A7EF5"/>
    <w:rsid w:val="005B11F7"/>
    <w:rsid w:val="005B16B6"/>
    <w:rsid w:val="005B1C16"/>
    <w:rsid w:val="005C0FE6"/>
    <w:rsid w:val="005C1155"/>
    <w:rsid w:val="005C1579"/>
    <w:rsid w:val="005C48B6"/>
    <w:rsid w:val="005C788A"/>
    <w:rsid w:val="005D2FF6"/>
    <w:rsid w:val="005D4774"/>
    <w:rsid w:val="005D6088"/>
    <w:rsid w:val="005D653A"/>
    <w:rsid w:val="005D791F"/>
    <w:rsid w:val="005E01BA"/>
    <w:rsid w:val="005E2173"/>
    <w:rsid w:val="005E5939"/>
    <w:rsid w:val="005F0B00"/>
    <w:rsid w:val="005F2D2B"/>
    <w:rsid w:val="005F2D90"/>
    <w:rsid w:val="005F63CE"/>
    <w:rsid w:val="005F7409"/>
    <w:rsid w:val="00600496"/>
    <w:rsid w:val="00604A02"/>
    <w:rsid w:val="0061100C"/>
    <w:rsid w:val="00611287"/>
    <w:rsid w:val="006121B7"/>
    <w:rsid w:val="00613688"/>
    <w:rsid w:val="00614D38"/>
    <w:rsid w:val="00615A92"/>
    <w:rsid w:val="00615C0E"/>
    <w:rsid w:val="006239DC"/>
    <w:rsid w:val="006244E0"/>
    <w:rsid w:val="00626C47"/>
    <w:rsid w:val="006355D9"/>
    <w:rsid w:val="00637749"/>
    <w:rsid w:val="00637E4A"/>
    <w:rsid w:val="00642143"/>
    <w:rsid w:val="00643155"/>
    <w:rsid w:val="0064565B"/>
    <w:rsid w:val="006462FB"/>
    <w:rsid w:val="00646BDC"/>
    <w:rsid w:val="00650819"/>
    <w:rsid w:val="006566D4"/>
    <w:rsid w:val="006570C4"/>
    <w:rsid w:val="00660447"/>
    <w:rsid w:val="0066445E"/>
    <w:rsid w:val="0066606D"/>
    <w:rsid w:val="00667B06"/>
    <w:rsid w:val="00670C3D"/>
    <w:rsid w:val="0067145C"/>
    <w:rsid w:val="00674621"/>
    <w:rsid w:val="00677782"/>
    <w:rsid w:val="0068127F"/>
    <w:rsid w:val="00685674"/>
    <w:rsid w:val="00687036"/>
    <w:rsid w:val="00692198"/>
    <w:rsid w:val="00693A89"/>
    <w:rsid w:val="00695EAF"/>
    <w:rsid w:val="0069606A"/>
    <w:rsid w:val="006A0837"/>
    <w:rsid w:val="006A0A61"/>
    <w:rsid w:val="006A19ED"/>
    <w:rsid w:val="006A517C"/>
    <w:rsid w:val="006B285F"/>
    <w:rsid w:val="006B3836"/>
    <w:rsid w:val="006B3E9F"/>
    <w:rsid w:val="006B4111"/>
    <w:rsid w:val="006B7465"/>
    <w:rsid w:val="006D0EBC"/>
    <w:rsid w:val="006D3ED1"/>
    <w:rsid w:val="006E0372"/>
    <w:rsid w:val="006E16A6"/>
    <w:rsid w:val="006E5F1B"/>
    <w:rsid w:val="006F19A8"/>
    <w:rsid w:val="006F2235"/>
    <w:rsid w:val="006F6FB5"/>
    <w:rsid w:val="006F7F4D"/>
    <w:rsid w:val="007054FE"/>
    <w:rsid w:val="007103C5"/>
    <w:rsid w:val="00712438"/>
    <w:rsid w:val="0071557D"/>
    <w:rsid w:val="00716B00"/>
    <w:rsid w:val="00722809"/>
    <w:rsid w:val="00722B47"/>
    <w:rsid w:val="00732213"/>
    <w:rsid w:val="00732462"/>
    <w:rsid w:val="00732983"/>
    <w:rsid w:val="007374E4"/>
    <w:rsid w:val="0074231A"/>
    <w:rsid w:val="00743E56"/>
    <w:rsid w:val="007446EF"/>
    <w:rsid w:val="007462C1"/>
    <w:rsid w:val="00750E22"/>
    <w:rsid w:val="00751B9C"/>
    <w:rsid w:val="00753AA3"/>
    <w:rsid w:val="007543D7"/>
    <w:rsid w:val="007548DA"/>
    <w:rsid w:val="00757141"/>
    <w:rsid w:val="007613F9"/>
    <w:rsid w:val="0076298C"/>
    <w:rsid w:val="00765448"/>
    <w:rsid w:val="007678CB"/>
    <w:rsid w:val="0077108F"/>
    <w:rsid w:val="00774B46"/>
    <w:rsid w:val="00777C2D"/>
    <w:rsid w:val="007818F2"/>
    <w:rsid w:val="00797760"/>
    <w:rsid w:val="007978BF"/>
    <w:rsid w:val="007A1470"/>
    <w:rsid w:val="007A3157"/>
    <w:rsid w:val="007A4288"/>
    <w:rsid w:val="007A44C0"/>
    <w:rsid w:val="007B1945"/>
    <w:rsid w:val="007B27B0"/>
    <w:rsid w:val="007B4C43"/>
    <w:rsid w:val="007B52B5"/>
    <w:rsid w:val="007B6AE7"/>
    <w:rsid w:val="007C12BA"/>
    <w:rsid w:val="007C426D"/>
    <w:rsid w:val="007C5712"/>
    <w:rsid w:val="007C57CD"/>
    <w:rsid w:val="007C5C43"/>
    <w:rsid w:val="007C7D8B"/>
    <w:rsid w:val="007D38F4"/>
    <w:rsid w:val="007E20B8"/>
    <w:rsid w:val="007E2F60"/>
    <w:rsid w:val="007E3DA3"/>
    <w:rsid w:val="007E5EAD"/>
    <w:rsid w:val="007E6E90"/>
    <w:rsid w:val="007F1D95"/>
    <w:rsid w:val="007F5263"/>
    <w:rsid w:val="00800A45"/>
    <w:rsid w:val="00801314"/>
    <w:rsid w:val="00801C21"/>
    <w:rsid w:val="00802373"/>
    <w:rsid w:val="00807E4D"/>
    <w:rsid w:val="008138BA"/>
    <w:rsid w:val="00815BCC"/>
    <w:rsid w:val="00815EB6"/>
    <w:rsid w:val="00816153"/>
    <w:rsid w:val="00821BC4"/>
    <w:rsid w:val="00824AA6"/>
    <w:rsid w:val="00827043"/>
    <w:rsid w:val="00833434"/>
    <w:rsid w:val="00834966"/>
    <w:rsid w:val="00836ABA"/>
    <w:rsid w:val="00841574"/>
    <w:rsid w:val="00842A40"/>
    <w:rsid w:val="00844D4D"/>
    <w:rsid w:val="00846961"/>
    <w:rsid w:val="00852160"/>
    <w:rsid w:val="00852641"/>
    <w:rsid w:val="0085285A"/>
    <w:rsid w:val="00855FCC"/>
    <w:rsid w:val="00857ADE"/>
    <w:rsid w:val="00860A8C"/>
    <w:rsid w:val="00863475"/>
    <w:rsid w:val="00864AE2"/>
    <w:rsid w:val="00871837"/>
    <w:rsid w:val="00872C6A"/>
    <w:rsid w:val="008806B3"/>
    <w:rsid w:val="00880909"/>
    <w:rsid w:val="008831AF"/>
    <w:rsid w:val="0088417E"/>
    <w:rsid w:val="008922EB"/>
    <w:rsid w:val="00894EE1"/>
    <w:rsid w:val="00894FC4"/>
    <w:rsid w:val="008A2DEE"/>
    <w:rsid w:val="008A5731"/>
    <w:rsid w:val="008A688C"/>
    <w:rsid w:val="008A7D37"/>
    <w:rsid w:val="008B0E35"/>
    <w:rsid w:val="008B7306"/>
    <w:rsid w:val="008B78B9"/>
    <w:rsid w:val="008C1503"/>
    <w:rsid w:val="008C42D8"/>
    <w:rsid w:val="008C45FF"/>
    <w:rsid w:val="008D76FD"/>
    <w:rsid w:val="008F38EE"/>
    <w:rsid w:val="00900F00"/>
    <w:rsid w:val="00901AE4"/>
    <w:rsid w:val="009064FC"/>
    <w:rsid w:val="0090745C"/>
    <w:rsid w:val="009125A8"/>
    <w:rsid w:val="00912940"/>
    <w:rsid w:val="0091422C"/>
    <w:rsid w:val="00914F4A"/>
    <w:rsid w:val="009206D2"/>
    <w:rsid w:val="00922BB4"/>
    <w:rsid w:val="00924063"/>
    <w:rsid w:val="00924DD1"/>
    <w:rsid w:val="00926063"/>
    <w:rsid w:val="00930EFB"/>
    <w:rsid w:val="00937EF1"/>
    <w:rsid w:val="00943DEA"/>
    <w:rsid w:val="00954A30"/>
    <w:rsid w:val="00954D06"/>
    <w:rsid w:val="00966491"/>
    <w:rsid w:val="0096697E"/>
    <w:rsid w:val="00967568"/>
    <w:rsid w:val="009701C0"/>
    <w:rsid w:val="0097030B"/>
    <w:rsid w:val="00971735"/>
    <w:rsid w:val="009756FD"/>
    <w:rsid w:val="00975939"/>
    <w:rsid w:val="00975E31"/>
    <w:rsid w:val="00977BF7"/>
    <w:rsid w:val="00981C24"/>
    <w:rsid w:val="009828CD"/>
    <w:rsid w:val="00983124"/>
    <w:rsid w:val="00983BF8"/>
    <w:rsid w:val="00984B47"/>
    <w:rsid w:val="00984D29"/>
    <w:rsid w:val="00985147"/>
    <w:rsid w:val="0098796B"/>
    <w:rsid w:val="009915BD"/>
    <w:rsid w:val="00996F00"/>
    <w:rsid w:val="00997606"/>
    <w:rsid w:val="009A2CA6"/>
    <w:rsid w:val="009A3306"/>
    <w:rsid w:val="009A52E9"/>
    <w:rsid w:val="009A5521"/>
    <w:rsid w:val="009A5869"/>
    <w:rsid w:val="009B72DA"/>
    <w:rsid w:val="009B77BF"/>
    <w:rsid w:val="009C0F50"/>
    <w:rsid w:val="009C2243"/>
    <w:rsid w:val="009C3004"/>
    <w:rsid w:val="009C48DC"/>
    <w:rsid w:val="009C5894"/>
    <w:rsid w:val="009C6A8C"/>
    <w:rsid w:val="009D3D4B"/>
    <w:rsid w:val="009F102A"/>
    <w:rsid w:val="009F1B74"/>
    <w:rsid w:val="009F2F5C"/>
    <w:rsid w:val="009F32CF"/>
    <w:rsid w:val="009F5031"/>
    <w:rsid w:val="009F5403"/>
    <w:rsid w:val="009F5ADD"/>
    <w:rsid w:val="009F708D"/>
    <w:rsid w:val="00A010C4"/>
    <w:rsid w:val="00A017D7"/>
    <w:rsid w:val="00A025B0"/>
    <w:rsid w:val="00A0484F"/>
    <w:rsid w:val="00A13B90"/>
    <w:rsid w:val="00A15A4E"/>
    <w:rsid w:val="00A17919"/>
    <w:rsid w:val="00A21953"/>
    <w:rsid w:val="00A22DFD"/>
    <w:rsid w:val="00A27C49"/>
    <w:rsid w:val="00A3044A"/>
    <w:rsid w:val="00A30C0B"/>
    <w:rsid w:val="00A3119A"/>
    <w:rsid w:val="00A33415"/>
    <w:rsid w:val="00A33E7B"/>
    <w:rsid w:val="00A42BF3"/>
    <w:rsid w:val="00A44FFD"/>
    <w:rsid w:val="00A46E88"/>
    <w:rsid w:val="00A475C4"/>
    <w:rsid w:val="00A55149"/>
    <w:rsid w:val="00A56D2F"/>
    <w:rsid w:val="00A57791"/>
    <w:rsid w:val="00A57A86"/>
    <w:rsid w:val="00A63301"/>
    <w:rsid w:val="00A649BA"/>
    <w:rsid w:val="00A64D5A"/>
    <w:rsid w:val="00A668E0"/>
    <w:rsid w:val="00A72409"/>
    <w:rsid w:val="00A74903"/>
    <w:rsid w:val="00A76217"/>
    <w:rsid w:val="00A763A3"/>
    <w:rsid w:val="00A813F0"/>
    <w:rsid w:val="00A849A1"/>
    <w:rsid w:val="00A85FDC"/>
    <w:rsid w:val="00A861CB"/>
    <w:rsid w:val="00A868FB"/>
    <w:rsid w:val="00A91BEF"/>
    <w:rsid w:val="00A93707"/>
    <w:rsid w:val="00A93734"/>
    <w:rsid w:val="00A93B82"/>
    <w:rsid w:val="00A97F6E"/>
    <w:rsid w:val="00AA13F6"/>
    <w:rsid w:val="00AA1866"/>
    <w:rsid w:val="00AA7381"/>
    <w:rsid w:val="00AB0589"/>
    <w:rsid w:val="00AB0E21"/>
    <w:rsid w:val="00AB0E85"/>
    <w:rsid w:val="00AB2C8B"/>
    <w:rsid w:val="00AB3AF3"/>
    <w:rsid w:val="00AB4B6A"/>
    <w:rsid w:val="00AB669B"/>
    <w:rsid w:val="00AC0914"/>
    <w:rsid w:val="00AC14AE"/>
    <w:rsid w:val="00AC3CDD"/>
    <w:rsid w:val="00AC3EF2"/>
    <w:rsid w:val="00AC41F9"/>
    <w:rsid w:val="00AC426A"/>
    <w:rsid w:val="00AC536B"/>
    <w:rsid w:val="00AD1098"/>
    <w:rsid w:val="00AD2E76"/>
    <w:rsid w:val="00AD580A"/>
    <w:rsid w:val="00AD6320"/>
    <w:rsid w:val="00AD698A"/>
    <w:rsid w:val="00AE151E"/>
    <w:rsid w:val="00AF1962"/>
    <w:rsid w:val="00AF56AC"/>
    <w:rsid w:val="00B01B68"/>
    <w:rsid w:val="00B02388"/>
    <w:rsid w:val="00B074C4"/>
    <w:rsid w:val="00B10E2A"/>
    <w:rsid w:val="00B110B4"/>
    <w:rsid w:val="00B1140E"/>
    <w:rsid w:val="00B24F44"/>
    <w:rsid w:val="00B251DA"/>
    <w:rsid w:val="00B25422"/>
    <w:rsid w:val="00B25F64"/>
    <w:rsid w:val="00B33834"/>
    <w:rsid w:val="00B401D3"/>
    <w:rsid w:val="00B42C99"/>
    <w:rsid w:val="00B4420F"/>
    <w:rsid w:val="00B46CCD"/>
    <w:rsid w:val="00B51683"/>
    <w:rsid w:val="00B529FE"/>
    <w:rsid w:val="00B52DDC"/>
    <w:rsid w:val="00B53293"/>
    <w:rsid w:val="00B5386E"/>
    <w:rsid w:val="00B54574"/>
    <w:rsid w:val="00B60949"/>
    <w:rsid w:val="00B65B7F"/>
    <w:rsid w:val="00B67C07"/>
    <w:rsid w:val="00B72F43"/>
    <w:rsid w:val="00B75907"/>
    <w:rsid w:val="00B76166"/>
    <w:rsid w:val="00B76EA7"/>
    <w:rsid w:val="00B8034B"/>
    <w:rsid w:val="00B80501"/>
    <w:rsid w:val="00B812FC"/>
    <w:rsid w:val="00B82061"/>
    <w:rsid w:val="00B82ADD"/>
    <w:rsid w:val="00B8452B"/>
    <w:rsid w:val="00B85008"/>
    <w:rsid w:val="00B925F2"/>
    <w:rsid w:val="00B9687E"/>
    <w:rsid w:val="00BA04CB"/>
    <w:rsid w:val="00BA1102"/>
    <w:rsid w:val="00BA3162"/>
    <w:rsid w:val="00BA435F"/>
    <w:rsid w:val="00BA6AF6"/>
    <w:rsid w:val="00BB30DD"/>
    <w:rsid w:val="00BB3112"/>
    <w:rsid w:val="00BB483F"/>
    <w:rsid w:val="00BB6E9C"/>
    <w:rsid w:val="00BB757B"/>
    <w:rsid w:val="00BC0433"/>
    <w:rsid w:val="00BC04C6"/>
    <w:rsid w:val="00BC1209"/>
    <w:rsid w:val="00BC2713"/>
    <w:rsid w:val="00BC2E0F"/>
    <w:rsid w:val="00BC5190"/>
    <w:rsid w:val="00BC5840"/>
    <w:rsid w:val="00BC6DA3"/>
    <w:rsid w:val="00BD1283"/>
    <w:rsid w:val="00BD4ACE"/>
    <w:rsid w:val="00BD54BF"/>
    <w:rsid w:val="00BD744E"/>
    <w:rsid w:val="00BE375D"/>
    <w:rsid w:val="00BE5B12"/>
    <w:rsid w:val="00BF0C6A"/>
    <w:rsid w:val="00BF0FB6"/>
    <w:rsid w:val="00BF23AA"/>
    <w:rsid w:val="00BF5697"/>
    <w:rsid w:val="00BF5E9D"/>
    <w:rsid w:val="00C0342B"/>
    <w:rsid w:val="00C03575"/>
    <w:rsid w:val="00C04F29"/>
    <w:rsid w:val="00C0536D"/>
    <w:rsid w:val="00C059B3"/>
    <w:rsid w:val="00C12BD2"/>
    <w:rsid w:val="00C17256"/>
    <w:rsid w:val="00C212E9"/>
    <w:rsid w:val="00C22295"/>
    <w:rsid w:val="00C27FA0"/>
    <w:rsid w:val="00C32B41"/>
    <w:rsid w:val="00C3320A"/>
    <w:rsid w:val="00C36E39"/>
    <w:rsid w:val="00C408A9"/>
    <w:rsid w:val="00C439C5"/>
    <w:rsid w:val="00C454AB"/>
    <w:rsid w:val="00C46F3A"/>
    <w:rsid w:val="00C478A8"/>
    <w:rsid w:val="00C47C1A"/>
    <w:rsid w:val="00C50089"/>
    <w:rsid w:val="00C54083"/>
    <w:rsid w:val="00C62EA9"/>
    <w:rsid w:val="00C64E53"/>
    <w:rsid w:val="00C664EE"/>
    <w:rsid w:val="00C7125A"/>
    <w:rsid w:val="00C76C0C"/>
    <w:rsid w:val="00C77736"/>
    <w:rsid w:val="00C80841"/>
    <w:rsid w:val="00C829E6"/>
    <w:rsid w:val="00C832C8"/>
    <w:rsid w:val="00C91E56"/>
    <w:rsid w:val="00C91F1E"/>
    <w:rsid w:val="00C92BA2"/>
    <w:rsid w:val="00C954FA"/>
    <w:rsid w:val="00C966BC"/>
    <w:rsid w:val="00CA1585"/>
    <w:rsid w:val="00CB034C"/>
    <w:rsid w:val="00CB19E6"/>
    <w:rsid w:val="00CB1D4C"/>
    <w:rsid w:val="00CB2708"/>
    <w:rsid w:val="00CB45E0"/>
    <w:rsid w:val="00CB6145"/>
    <w:rsid w:val="00CC1F0C"/>
    <w:rsid w:val="00CC2DED"/>
    <w:rsid w:val="00CD172E"/>
    <w:rsid w:val="00CD1CF0"/>
    <w:rsid w:val="00CD373B"/>
    <w:rsid w:val="00CD77FA"/>
    <w:rsid w:val="00CE1B95"/>
    <w:rsid w:val="00CF15E6"/>
    <w:rsid w:val="00CF2681"/>
    <w:rsid w:val="00D01917"/>
    <w:rsid w:val="00D053B6"/>
    <w:rsid w:val="00D05D9B"/>
    <w:rsid w:val="00D17D65"/>
    <w:rsid w:val="00D216D5"/>
    <w:rsid w:val="00D22861"/>
    <w:rsid w:val="00D23923"/>
    <w:rsid w:val="00D24ABF"/>
    <w:rsid w:val="00D26561"/>
    <w:rsid w:val="00D26BA3"/>
    <w:rsid w:val="00D3295A"/>
    <w:rsid w:val="00D34514"/>
    <w:rsid w:val="00D345EE"/>
    <w:rsid w:val="00D34FE4"/>
    <w:rsid w:val="00D35465"/>
    <w:rsid w:val="00D40C31"/>
    <w:rsid w:val="00D4194B"/>
    <w:rsid w:val="00D4550A"/>
    <w:rsid w:val="00D508F5"/>
    <w:rsid w:val="00D52D88"/>
    <w:rsid w:val="00D53822"/>
    <w:rsid w:val="00D55219"/>
    <w:rsid w:val="00D55C03"/>
    <w:rsid w:val="00D55F21"/>
    <w:rsid w:val="00D562FC"/>
    <w:rsid w:val="00D57CC3"/>
    <w:rsid w:val="00D65302"/>
    <w:rsid w:val="00D6787A"/>
    <w:rsid w:val="00D67CFE"/>
    <w:rsid w:val="00D67FE8"/>
    <w:rsid w:val="00D718EF"/>
    <w:rsid w:val="00D7412C"/>
    <w:rsid w:val="00D743E8"/>
    <w:rsid w:val="00D778EF"/>
    <w:rsid w:val="00D77991"/>
    <w:rsid w:val="00D77DCF"/>
    <w:rsid w:val="00D82BF5"/>
    <w:rsid w:val="00D83D1B"/>
    <w:rsid w:val="00D903BF"/>
    <w:rsid w:val="00D93DEA"/>
    <w:rsid w:val="00DA027B"/>
    <w:rsid w:val="00DA1E58"/>
    <w:rsid w:val="00DA2BCA"/>
    <w:rsid w:val="00DA5D07"/>
    <w:rsid w:val="00DA762D"/>
    <w:rsid w:val="00DB022A"/>
    <w:rsid w:val="00DB470E"/>
    <w:rsid w:val="00DB69CE"/>
    <w:rsid w:val="00DC1853"/>
    <w:rsid w:val="00DC53D3"/>
    <w:rsid w:val="00DC5762"/>
    <w:rsid w:val="00DC5A10"/>
    <w:rsid w:val="00DC7292"/>
    <w:rsid w:val="00DD22C6"/>
    <w:rsid w:val="00DD4D65"/>
    <w:rsid w:val="00DD7261"/>
    <w:rsid w:val="00DE1B9D"/>
    <w:rsid w:val="00DE2CCE"/>
    <w:rsid w:val="00DE2D44"/>
    <w:rsid w:val="00DE2FE5"/>
    <w:rsid w:val="00DE5A8E"/>
    <w:rsid w:val="00DE6F96"/>
    <w:rsid w:val="00DF29AF"/>
    <w:rsid w:val="00E04B47"/>
    <w:rsid w:val="00E15041"/>
    <w:rsid w:val="00E160A7"/>
    <w:rsid w:val="00E16319"/>
    <w:rsid w:val="00E17083"/>
    <w:rsid w:val="00E200E5"/>
    <w:rsid w:val="00E25F79"/>
    <w:rsid w:val="00E31352"/>
    <w:rsid w:val="00E32348"/>
    <w:rsid w:val="00E37C6B"/>
    <w:rsid w:val="00E411AD"/>
    <w:rsid w:val="00E50911"/>
    <w:rsid w:val="00E53788"/>
    <w:rsid w:val="00E6122A"/>
    <w:rsid w:val="00E63B10"/>
    <w:rsid w:val="00E63B65"/>
    <w:rsid w:val="00E65C0A"/>
    <w:rsid w:val="00E6642E"/>
    <w:rsid w:val="00E70338"/>
    <w:rsid w:val="00E7622F"/>
    <w:rsid w:val="00E76EBA"/>
    <w:rsid w:val="00E82AC3"/>
    <w:rsid w:val="00E832F0"/>
    <w:rsid w:val="00E90A35"/>
    <w:rsid w:val="00E94A9B"/>
    <w:rsid w:val="00E965F2"/>
    <w:rsid w:val="00EA06D7"/>
    <w:rsid w:val="00EA0B60"/>
    <w:rsid w:val="00EA18BA"/>
    <w:rsid w:val="00EA3BB8"/>
    <w:rsid w:val="00EA4154"/>
    <w:rsid w:val="00EA6578"/>
    <w:rsid w:val="00EA6F9D"/>
    <w:rsid w:val="00EB6D9D"/>
    <w:rsid w:val="00EC3F5A"/>
    <w:rsid w:val="00EC5E8A"/>
    <w:rsid w:val="00EC7173"/>
    <w:rsid w:val="00ED01A0"/>
    <w:rsid w:val="00ED11DB"/>
    <w:rsid w:val="00ED204F"/>
    <w:rsid w:val="00ED784E"/>
    <w:rsid w:val="00ED7CEA"/>
    <w:rsid w:val="00EE08A6"/>
    <w:rsid w:val="00EE16FE"/>
    <w:rsid w:val="00EE2D85"/>
    <w:rsid w:val="00EE345A"/>
    <w:rsid w:val="00EE3E63"/>
    <w:rsid w:val="00EE5311"/>
    <w:rsid w:val="00EE5D69"/>
    <w:rsid w:val="00EE6D13"/>
    <w:rsid w:val="00EF0DED"/>
    <w:rsid w:val="00EF582B"/>
    <w:rsid w:val="00EF63FB"/>
    <w:rsid w:val="00EF69DB"/>
    <w:rsid w:val="00EF7A47"/>
    <w:rsid w:val="00F00454"/>
    <w:rsid w:val="00F03C4B"/>
    <w:rsid w:val="00F14FFE"/>
    <w:rsid w:val="00F16FB6"/>
    <w:rsid w:val="00F25F12"/>
    <w:rsid w:val="00F26C0C"/>
    <w:rsid w:val="00F27645"/>
    <w:rsid w:val="00F277C8"/>
    <w:rsid w:val="00F325E1"/>
    <w:rsid w:val="00F32F7B"/>
    <w:rsid w:val="00F36A3D"/>
    <w:rsid w:val="00F40A97"/>
    <w:rsid w:val="00F433A0"/>
    <w:rsid w:val="00F4745C"/>
    <w:rsid w:val="00F50245"/>
    <w:rsid w:val="00F56364"/>
    <w:rsid w:val="00F572D6"/>
    <w:rsid w:val="00F60F7A"/>
    <w:rsid w:val="00F6190B"/>
    <w:rsid w:val="00F64727"/>
    <w:rsid w:val="00F6540F"/>
    <w:rsid w:val="00F70C12"/>
    <w:rsid w:val="00F72248"/>
    <w:rsid w:val="00F72E8B"/>
    <w:rsid w:val="00F77216"/>
    <w:rsid w:val="00F84309"/>
    <w:rsid w:val="00F84594"/>
    <w:rsid w:val="00F910C8"/>
    <w:rsid w:val="00F928EA"/>
    <w:rsid w:val="00F93A68"/>
    <w:rsid w:val="00FA5E3D"/>
    <w:rsid w:val="00FB0B3B"/>
    <w:rsid w:val="00FB1CAF"/>
    <w:rsid w:val="00FB20EC"/>
    <w:rsid w:val="00FB49E9"/>
    <w:rsid w:val="00FC04AE"/>
    <w:rsid w:val="00FC25B6"/>
    <w:rsid w:val="00FC2F46"/>
    <w:rsid w:val="00FC2F83"/>
    <w:rsid w:val="00FC5474"/>
    <w:rsid w:val="00FD171A"/>
    <w:rsid w:val="00FD20ED"/>
    <w:rsid w:val="00FD5366"/>
    <w:rsid w:val="00FD6B26"/>
    <w:rsid w:val="00FD73B0"/>
    <w:rsid w:val="00FE3797"/>
    <w:rsid w:val="00FE3C9D"/>
    <w:rsid w:val="00FE42E9"/>
    <w:rsid w:val="00FE4E0C"/>
    <w:rsid w:val="00FE5F75"/>
    <w:rsid w:val="00FE7D87"/>
    <w:rsid w:val="00FF0071"/>
    <w:rsid w:val="00FF1F13"/>
    <w:rsid w:val="00FF69A8"/>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1EE"/>
  <w15:chartTrackingRefBased/>
  <w15:docId w15:val="{5BFCB6E0-6D5B-4D29-B36A-5CFE6FDD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FE6"/>
    <w:pPr>
      <w:ind w:left="720"/>
      <w:contextualSpacing/>
    </w:pPr>
  </w:style>
  <w:style w:type="paragraph" w:styleId="BalloonText">
    <w:name w:val="Balloon Text"/>
    <w:basedOn w:val="Normal"/>
    <w:link w:val="BalloonTextChar"/>
    <w:uiPriority w:val="99"/>
    <w:semiHidden/>
    <w:unhideWhenUsed/>
    <w:rsid w:val="002D1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659"/>
    <w:rPr>
      <w:rFonts w:ascii="Segoe UI" w:hAnsi="Segoe UI" w:cs="Segoe UI"/>
      <w:sz w:val="18"/>
      <w:szCs w:val="18"/>
    </w:rPr>
  </w:style>
  <w:style w:type="character" w:styleId="CommentReference">
    <w:name w:val="annotation reference"/>
    <w:basedOn w:val="DefaultParagraphFont"/>
    <w:uiPriority w:val="99"/>
    <w:semiHidden/>
    <w:unhideWhenUsed/>
    <w:rsid w:val="00A3044A"/>
    <w:rPr>
      <w:sz w:val="16"/>
      <w:szCs w:val="16"/>
    </w:rPr>
  </w:style>
  <w:style w:type="paragraph" w:styleId="CommentText">
    <w:name w:val="annotation text"/>
    <w:basedOn w:val="Normal"/>
    <w:link w:val="CommentTextChar"/>
    <w:uiPriority w:val="99"/>
    <w:semiHidden/>
    <w:unhideWhenUsed/>
    <w:rsid w:val="00A3044A"/>
    <w:pPr>
      <w:spacing w:line="240" w:lineRule="auto"/>
    </w:pPr>
    <w:rPr>
      <w:sz w:val="20"/>
      <w:szCs w:val="20"/>
    </w:rPr>
  </w:style>
  <w:style w:type="character" w:customStyle="1" w:styleId="CommentTextChar">
    <w:name w:val="Comment Text Char"/>
    <w:basedOn w:val="DefaultParagraphFont"/>
    <w:link w:val="CommentText"/>
    <w:uiPriority w:val="99"/>
    <w:semiHidden/>
    <w:rsid w:val="00A3044A"/>
    <w:rPr>
      <w:sz w:val="20"/>
      <w:szCs w:val="20"/>
    </w:rPr>
  </w:style>
  <w:style w:type="table" w:styleId="TableGrid">
    <w:name w:val="Table Grid"/>
    <w:basedOn w:val="TableNormal"/>
    <w:uiPriority w:val="39"/>
    <w:rsid w:val="00BC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4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3FF"/>
  </w:style>
  <w:style w:type="paragraph" w:styleId="Footer">
    <w:name w:val="footer"/>
    <w:basedOn w:val="Normal"/>
    <w:link w:val="FooterChar"/>
    <w:uiPriority w:val="99"/>
    <w:unhideWhenUsed/>
    <w:rsid w:val="004B4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3FF"/>
  </w:style>
  <w:style w:type="paragraph" w:styleId="FootnoteText">
    <w:name w:val="footnote text"/>
    <w:basedOn w:val="Normal"/>
    <w:link w:val="FootnoteTextChar"/>
    <w:uiPriority w:val="99"/>
    <w:semiHidden/>
    <w:unhideWhenUsed/>
    <w:rsid w:val="00CC1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F0C"/>
    <w:rPr>
      <w:sz w:val="20"/>
      <w:szCs w:val="20"/>
    </w:rPr>
  </w:style>
  <w:style w:type="character" w:styleId="FootnoteReference">
    <w:name w:val="footnote reference"/>
    <w:basedOn w:val="DefaultParagraphFont"/>
    <w:uiPriority w:val="99"/>
    <w:semiHidden/>
    <w:unhideWhenUsed/>
    <w:rsid w:val="00CC1F0C"/>
    <w:rPr>
      <w:vertAlign w:val="superscript"/>
    </w:rPr>
  </w:style>
  <w:style w:type="paragraph" w:styleId="CommentSubject">
    <w:name w:val="annotation subject"/>
    <w:basedOn w:val="CommentText"/>
    <w:next w:val="CommentText"/>
    <w:link w:val="CommentSubjectChar"/>
    <w:uiPriority w:val="99"/>
    <w:semiHidden/>
    <w:unhideWhenUsed/>
    <w:rsid w:val="00095091"/>
    <w:rPr>
      <w:b/>
      <w:bCs/>
    </w:rPr>
  </w:style>
  <w:style w:type="character" w:customStyle="1" w:styleId="CommentSubjectChar">
    <w:name w:val="Comment Subject Char"/>
    <w:basedOn w:val="CommentTextChar"/>
    <w:link w:val="CommentSubject"/>
    <w:uiPriority w:val="99"/>
    <w:semiHidden/>
    <w:rsid w:val="000950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788037">
      <w:bodyDiv w:val="1"/>
      <w:marLeft w:val="0"/>
      <w:marRight w:val="0"/>
      <w:marTop w:val="0"/>
      <w:marBottom w:val="0"/>
      <w:divBdr>
        <w:top w:val="none" w:sz="0" w:space="0" w:color="auto"/>
        <w:left w:val="none" w:sz="0" w:space="0" w:color="auto"/>
        <w:bottom w:val="none" w:sz="0" w:space="0" w:color="auto"/>
        <w:right w:val="none" w:sz="0" w:space="0" w:color="auto"/>
      </w:divBdr>
    </w:div>
    <w:div w:id="1378123080">
      <w:bodyDiv w:val="1"/>
      <w:marLeft w:val="0"/>
      <w:marRight w:val="0"/>
      <w:marTop w:val="0"/>
      <w:marBottom w:val="0"/>
      <w:divBdr>
        <w:top w:val="none" w:sz="0" w:space="0" w:color="auto"/>
        <w:left w:val="none" w:sz="0" w:space="0" w:color="auto"/>
        <w:bottom w:val="none" w:sz="0" w:space="0" w:color="auto"/>
        <w:right w:val="none" w:sz="0" w:space="0" w:color="auto"/>
      </w:divBdr>
    </w:div>
    <w:div w:id="14384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0E2952058386499F9387B248A8D65E" ma:contentTypeVersion="12" ma:contentTypeDescription="Create a new document." ma:contentTypeScope="" ma:versionID="a1fdd2365427680ddae88ab0cc57d5f9">
  <xsd:schema xmlns:xsd="http://www.w3.org/2001/XMLSchema" xmlns:xs="http://www.w3.org/2001/XMLSchema" xmlns:p="http://schemas.microsoft.com/office/2006/metadata/properties" xmlns:ns3="af000a9e-7c80-4823-af1a-c0f7ad0932c3" xmlns:ns4="c8b7601f-397b-4705-9ad4-0ea3989c16ae" targetNamespace="http://schemas.microsoft.com/office/2006/metadata/properties" ma:root="true" ma:fieldsID="81d25a1b20ddcb0d9eff87e0eaadf588" ns3:_="" ns4:_="">
    <xsd:import namespace="af000a9e-7c80-4823-af1a-c0f7ad0932c3"/>
    <xsd:import namespace="c8b7601f-397b-4705-9ad4-0ea3989c16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00a9e-7c80-4823-af1a-c0f7ad093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b7601f-397b-4705-9ad4-0ea3989c16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B621244-6F46-4E7B-9661-BCF1498A1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00a9e-7c80-4823-af1a-c0f7ad0932c3"/>
    <ds:schemaRef ds:uri="c8b7601f-397b-4705-9ad4-0ea3989c1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F0264-14F7-45FE-9306-880DAB38FA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6A5E98-96A7-4A36-B8AB-960CC823147E}">
  <ds:schemaRefs>
    <ds:schemaRef ds:uri="http://schemas.microsoft.com/sharepoint/v3/contenttype/forms"/>
  </ds:schemaRefs>
</ds:datastoreItem>
</file>

<file path=customXml/itemProps4.xml><?xml version="1.0" encoding="utf-8"?>
<ds:datastoreItem xmlns:ds="http://schemas.openxmlformats.org/officeDocument/2006/customXml" ds:itemID="{243AEAE1-138E-4E05-AF85-DDD93B77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3768</Words>
  <Characters>21481</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Vandamme, Elke (CIP-SSA)</dc:creator>
  <cp:keywords/>
  <dc:description/>
  <cp:lastModifiedBy>Vandamme, Elke (CIP-SSA)</cp:lastModifiedBy>
  <cp:revision>2</cp:revision>
  <dcterms:created xsi:type="dcterms:W3CDTF">2021-02-11T20:42:00Z</dcterms:created>
  <dcterms:modified xsi:type="dcterms:W3CDTF">2021-02-11T20:42:00Z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0x010100560E2952058386499F9387B248A8D65E</vt:lpwstr>
  </property>
</Properties>
</file>